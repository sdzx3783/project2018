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902" w:rsidRDefault="0072772E" w:rsidP="00696628">
      <w:pPr>
        <w:spacing w:before="120" w:after="120"/>
        <w:ind w:firstLine="0"/>
        <w:jc w:val="both"/>
        <w:rPr>
          <w:rFonts w:ascii="黑体" w:eastAsia="黑体"/>
          <w:sz w:val="36"/>
          <w:szCs w:val="36"/>
        </w:rPr>
      </w:pPr>
      <w:bookmarkStart w:id="0" w:name="_Toc154343711"/>
      <w:r>
        <w:rPr>
          <w:b/>
          <w:noProof/>
          <w:lang w:eastAsia="zh-CN"/>
        </w:rPr>
        <w:drawing>
          <wp:inline distT="0" distB="0" distL="0" distR="0">
            <wp:extent cx="1143000" cy="371475"/>
            <wp:effectExtent l="19050" t="0" r="0" b="0"/>
            <wp:docPr id="1" name="图片 17" descr="v-align-all-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v-align-all-bi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902" w:rsidRPr="001E1902" w:rsidRDefault="00DB5D09" w:rsidP="001E1902">
      <w:pPr>
        <w:spacing w:before="120" w:after="120"/>
        <w:rPr>
          <w:rFonts w:ascii="黑体" w:eastAsia="黑体"/>
          <w:sz w:val="36"/>
          <w:szCs w:val="36"/>
        </w:rPr>
      </w:pPr>
      <w:r>
        <w:rPr>
          <w:rFonts w:ascii="黑体" w:eastAsia="黑体"/>
          <w:noProof/>
          <w:sz w:val="36"/>
          <w:szCs w:val="36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-11.8pt;margin-top:9.45pt;width:328.65pt;height:48.9pt;z-index:251657728" stroked="f">
            <v:textbox style="mso-next-textbox:#_x0000_s1083">
              <w:txbxContent>
                <w:p w:rsidR="00DC3745" w:rsidRPr="001E1902" w:rsidRDefault="00207EDE" w:rsidP="001E1902">
                  <w:pPr>
                    <w:spacing w:before="120" w:after="120"/>
                    <w:rPr>
                      <w:b/>
                      <w:sz w:val="48"/>
                      <w:szCs w:val="48"/>
                      <w:lang w:eastAsia="zh-CN"/>
                    </w:rPr>
                  </w:pPr>
                  <w:r>
                    <w:rPr>
                      <w:rFonts w:hint="eastAsia"/>
                      <w:b/>
                      <w:sz w:val="48"/>
                      <w:szCs w:val="48"/>
                      <w:lang w:eastAsia="zh-CN"/>
                    </w:rPr>
                    <w:t>广州宏天软件</w:t>
                  </w:r>
                  <w:r w:rsidR="001E1902" w:rsidRPr="001E1902">
                    <w:rPr>
                      <w:rFonts w:hint="eastAsia"/>
                      <w:b/>
                      <w:sz w:val="48"/>
                      <w:szCs w:val="48"/>
                      <w:lang w:eastAsia="zh-CN"/>
                    </w:rPr>
                    <w:t>BPMX3</w:t>
                  </w:r>
                  <w:r w:rsidR="001E1902" w:rsidRPr="001E1902">
                    <w:rPr>
                      <w:rFonts w:hint="eastAsia"/>
                      <w:b/>
                      <w:sz w:val="48"/>
                      <w:szCs w:val="48"/>
                      <w:lang w:eastAsia="zh-CN"/>
                    </w:rPr>
                    <w:t>系统</w:t>
                  </w:r>
                </w:p>
              </w:txbxContent>
            </v:textbox>
            <w10:wrap type="square"/>
          </v:shape>
        </w:pict>
      </w:r>
    </w:p>
    <w:p w:rsidR="001E1902" w:rsidRPr="001E1902" w:rsidRDefault="001E1902" w:rsidP="001E1902">
      <w:pPr>
        <w:spacing w:before="120" w:after="120"/>
        <w:rPr>
          <w:rFonts w:ascii="黑体" w:eastAsia="黑体"/>
          <w:sz w:val="36"/>
          <w:szCs w:val="36"/>
        </w:rPr>
      </w:pPr>
    </w:p>
    <w:p w:rsidR="001E1902" w:rsidRPr="001E1902" w:rsidRDefault="001E1902" w:rsidP="001E1902">
      <w:pPr>
        <w:spacing w:before="120" w:after="120"/>
        <w:rPr>
          <w:rFonts w:ascii="黑体" w:eastAsia="黑体"/>
          <w:sz w:val="36"/>
          <w:szCs w:val="36"/>
        </w:rPr>
      </w:pPr>
    </w:p>
    <w:p w:rsidR="001E1902" w:rsidRPr="001E1902" w:rsidRDefault="001E1902" w:rsidP="001E1902">
      <w:pPr>
        <w:spacing w:before="120" w:after="120"/>
        <w:rPr>
          <w:rFonts w:ascii="黑体" w:eastAsia="黑体"/>
          <w:sz w:val="36"/>
          <w:szCs w:val="36"/>
        </w:rPr>
      </w:pPr>
    </w:p>
    <w:p w:rsidR="001E1902" w:rsidRPr="001E1902" w:rsidRDefault="00DB5D09" w:rsidP="001E1902">
      <w:pPr>
        <w:spacing w:before="120" w:after="120"/>
        <w:rPr>
          <w:rFonts w:ascii="黑体" w:eastAsia="黑体"/>
          <w:sz w:val="36"/>
          <w:szCs w:val="36"/>
        </w:rPr>
      </w:pPr>
      <w:r>
        <w:rPr>
          <w:rFonts w:ascii="黑体" w:eastAsia="黑体"/>
          <w:noProof/>
          <w:sz w:val="36"/>
          <w:szCs w:val="36"/>
          <w:lang w:eastAsia="zh-CN"/>
        </w:rPr>
        <w:pict>
          <v:shape id="_x0000_s1082" type="#_x0000_t202" style="position:absolute;left:0;text-align:left;margin-left:98.25pt;margin-top:10.95pt;width:335.95pt;height:63.05pt;z-index:251656704" stroked="f">
            <v:textbox style="mso-next-textbox:#_x0000_s1082">
              <w:txbxContent>
                <w:p w:rsidR="00DC3745" w:rsidRPr="00F74958" w:rsidRDefault="001E1902" w:rsidP="00DC3745">
                  <w:pPr>
                    <w:spacing w:before="120" w:after="120"/>
                    <w:rPr>
                      <w:b/>
                      <w:sz w:val="72"/>
                      <w:szCs w:val="72"/>
                      <w:lang w:eastAsia="zh-CN"/>
                    </w:rPr>
                  </w:pPr>
                  <w:r>
                    <w:rPr>
                      <w:rFonts w:hint="eastAsia"/>
                      <w:b/>
                      <w:sz w:val="72"/>
                      <w:szCs w:val="72"/>
                      <w:lang w:eastAsia="zh-CN"/>
                    </w:rPr>
                    <w:t>消息处理</w:t>
                  </w:r>
                  <w:r w:rsidR="00FC67B7">
                    <w:rPr>
                      <w:rFonts w:hint="eastAsia"/>
                      <w:b/>
                      <w:sz w:val="72"/>
                      <w:szCs w:val="72"/>
                      <w:lang w:eastAsia="zh-CN"/>
                    </w:rPr>
                    <w:t>指导说明</w:t>
                  </w:r>
                </w:p>
              </w:txbxContent>
            </v:textbox>
            <w10:wrap type="square"/>
          </v:shape>
        </w:pict>
      </w:r>
    </w:p>
    <w:p w:rsidR="001E1902" w:rsidRPr="001E1902" w:rsidRDefault="001E1902" w:rsidP="001E1902">
      <w:pPr>
        <w:spacing w:before="120" w:after="120"/>
        <w:rPr>
          <w:rFonts w:ascii="黑体" w:eastAsia="黑体"/>
          <w:sz w:val="36"/>
          <w:szCs w:val="36"/>
        </w:rPr>
      </w:pPr>
    </w:p>
    <w:p w:rsidR="001E1902" w:rsidRPr="001E1902" w:rsidRDefault="001E1902" w:rsidP="001E1902">
      <w:pPr>
        <w:tabs>
          <w:tab w:val="left" w:pos="4008"/>
        </w:tabs>
        <w:spacing w:before="120" w:after="120"/>
        <w:rPr>
          <w:rFonts w:ascii="黑体" w:eastAsia="黑体"/>
          <w:sz w:val="36"/>
          <w:szCs w:val="36"/>
        </w:rPr>
      </w:pPr>
      <w:r>
        <w:rPr>
          <w:rFonts w:ascii="黑体" w:eastAsia="黑体"/>
          <w:sz w:val="36"/>
          <w:szCs w:val="36"/>
        </w:rPr>
        <w:tab/>
      </w:r>
    </w:p>
    <w:p w:rsidR="001E1902" w:rsidRPr="001E1902" w:rsidRDefault="001E1902" w:rsidP="001E1902">
      <w:pPr>
        <w:spacing w:before="120" w:after="120"/>
        <w:rPr>
          <w:rFonts w:ascii="黑体" w:eastAsia="黑体"/>
          <w:sz w:val="36"/>
          <w:szCs w:val="36"/>
        </w:rPr>
      </w:pPr>
    </w:p>
    <w:p w:rsidR="001E1902" w:rsidRPr="001E1902" w:rsidRDefault="001E1902" w:rsidP="001E1902">
      <w:pPr>
        <w:spacing w:before="120" w:after="120"/>
        <w:rPr>
          <w:rFonts w:ascii="黑体" w:eastAsia="黑体"/>
          <w:sz w:val="36"/>
          <w:szCs w:val="36"/>
        </w:rPr>
      </w:pPr>
    </w:p>
    <w:p w:rsidR="001E1902" w:rsidRPr="001E1902" w:rsidRDefault="001E1902" w:rsidP="001E1902">
      <w:pPr>
        <w:spacing w:before="120" w:after="120"/>
        <w:rPr>
          <w:rFonts w:ascii="黑体" w:eastAsia="黑体"/>
          <w:sz w:val="36"/>
          <w:szCs w:val="36"/>
        </w:rPr>
      </w:pPr>
    </w:p>
    <w:p w:rsidR="001E1902" w:rsidRPr="001E1902" w:rsidRDefault="001E1902" w:rsidP="001E1902">
      <w:pPr>
        <w:spacing w:before="120" w:after="120"/>
        <w:rPr>
          <w:rFonts w:ascii="黑体" w:eastAsia="黑体"/>
          <w:sz w:val="36"/>
          <w:szCs w:val="36"/>
        </w:rPr>
      </w:pPr>
    </w:p>
    <w:p w:rsidR="001E1902" w:rsidRPr="001E1902" w:rsidRDefault="001E1902" w:rsidP="001E1902">
      <w:pPr>
        <w:spacing w:before="120" w:after="120"/>
        <w:rPr>
          <w:rFonts w:ascii="黑体" w:eastAsia="黑体"/>
          <w:sz w:val="36"/>
          <w:szCs w:val="36"/>
        </w:rPr>
      </w:pPr>
    </w:p>
    <w:p w:rsidR="001F58D8" w:rsidRPr="008C1F19" w:rsidRDefault="00DB5D09" w:rsidP="00696628">
      <w:pPr>
        <w:spacing w:before="120" w:after="120"/>
        <w:ind w:firstLine="0"/>
        <w:jc w:val="both"/>
        <w:rPr>
          <w:rFonts w:ascii="黑体" w:eastAsia="黑体" w:hAnsi="Arial"/>
          <w:sz w:val="36"/>
          <w:szCs w:val="36"/>
        </w:rPr>
      </w:pPr>
      <w:r w:rsidRPr="00DB5D09">
        <w:rPr>
          <w:rFonts w:ascii="黑体" w:eastAsia="黑体"/>
          <w:noProof/>
          <w:sz w:val="36"/>
          <w:szCs w:val="36"/>
          <w:lang w:eastAsia="zh-CN"/>
        </w:rPr>
        <w:pict>
          <v:shape id="_x0000_s1084" type="#_x0000_t202" style="position:absolute;left:0;text-align:left;margin-left:117.75pt;margin-top:126pt;width:219.4pt;height:63.2pt;z-index:251658752" stroked="f">
            <v:textbox style="mso-next-textbox:#_x0000_s1084">
              <w:txbxContent>
                <w:p w:rsidR="00DC3745" w:rsidRDefault="00DC3745" w:rsidP="00DC3745">
                  <w:pPr>
                    <w:spacing w:before="120" w:after="120"/>
                    <w:rPr>
                      <w:rFonts w:ascii="仿宋_GB2312" w:eastAsia="仿宋_GB2312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仿宋_GB2312" w:eastAsia="仿宋_GB2312" w:hint="eastAsia"/>
                      <w:sz w:val="28"/>
                      <w:szCs w:val="28"/>
                      <w:lang w:eastAsia="zh-CN"/>
                    </w:rPr>
                    <w:t>广州宏天软件有限公司</w:t>
                  </w:r>
                </w:p>
                <w:p w:rsidR="00DC3745" w:rsidRDefault="00DC3745" w:rsidP="00DC3745">
                  <w:pPr>
                    <w:numPr>
                      <w:ins w:id="1" w:author="超级管理员" w:date="2008-12-13T10:37:00Z"/>
                    </w:numPr>
                    <w:spacing w:before="120" w:after="120"/>
                    <w:rPr>
                      <w:rFonts w:ascii="仿宋_GB2312" w:eastAsia="仿宋_GB2312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仿宋_GB2312" w:eastAsia="仿宋_GB2312" w:hint="eastAsia"/>
                      <w:sz w:val="28"/>
                      <w:szCs w:val="28"/>
                      <w:lang w:eastAsia="zh-CN"/>
                    </w:rPr>
                    <w:t>2012年</w:t>
                  </w:r>
                  <w:r w:rsidR="001E1902">
                    <w:rPr>
                      <w:rFonts w:ascii="仿宋_GB2312" w:eastAsia="仿宋_GB2312" w:hint="eastAsia"/>
                      <w:sz w:val="28"/>
                      <w:szCs w:val="28"/>
                      <w:lang w:eastAsia="zh-CN"/>
                    </w:rPr>
                    <w:t>12</w:t>
                  </w:r>
                  <w:r>
                    <w:rPr>
                      <w:rFonts w:ascii="仿宋_GB2312" w:eastAsia="仿宋_GB2312" w:hint="eastAsia"/>
                      <w:sz w:val="28"/>
                      <w:szCs w:val="28"/>
                      <w:lang w:eastAsia="zh-CN"/>
                    </w:rPr>
                    <w:t>月</w:t>
                  </w:r>
                </w:p>
              </w:txbxContent>
            </v:textbox>
            <w10:wrap type="square"/>
          </v:shape>
        </w:pict>
      </w:r>
      <w:r w:rsidR="00DC3745" w:rsidRPr="001E1902">
        <w:rPr>
          <w:rFonts w:ascii="黑体" w:eastAsia="黑体"/>
          <w:sz w:val="36"/>
          <w:szCs w:val="36"/>
        </w:rPr>
        <w:br w:type="column"/>
      </w:r>
      <w:r w:rsidR="001F58D8" w:rsidRPr="008C1F19">
        <w:rPr>
          <w:rFonts w:ascii="黑体" w:eastAsia="黑体" w:hint="eastAsia"/>
          <w:sz w:val="36"/>
          <w:szCs w:val="36"/>
        </w:rPr>
        <w:lastRenderedPageBreak/>
        <w:t>文档控制页</w:t>
      </w:r>
    </w:p>
    <w:p w:rsidR="001F58D8" w:rsidRPr="008C1F19" w:rsidRDefault="001F58D8" w:rsidP="00457691">
      <w:pPr>
        <w:spacing w:before="120" w:after="120"/>
        <w:rPr>
          <w:rFonts w:ascii="仿宋_GB2312" w:eastAsia="仿宋_GB2312" w:hAnsi="Arial"/>
          <w:b/>
          <w:lang w:eastAsia="zh-CN"/>
        </w:rPr>
      </w:pPr>
    </w:p>
    <w:p w:rsidR="001F58D8" w:rsidRPr="008C1F19" w:rsidRDefault="001F58D8" w:rsidP="00696628">
      <w:pPr>
        <w:spacing w:before="120" w:after="120"/>
        <w:jc w:val="both"/>
        <w:rPr>
          <w:rFonts w:ascii="宋体" w:hAnsi="宋体"/>
        </w:rPr>
      </w:pPr>
      <w:r w:rsidRPr="008C1F19">
        <w:rPr>
          <w:rFonts w:ascii="宋体" w:hAnsi="宋体" w:hint="eastAsia"/>
          <w:b/>
        </w:rPr>
        <w:t>版本记录</w:t>
      </w:r>
    </w:p>
    <w:tbl>
      <w:tblPr>
        <w:tblW w:w="8577" w:type="dxa"/>
        <w:jc w:val="center"/>
        <w:tblInd w:w="-3208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1541"/>
        <w:gridCol w:w="2724"/>
        <w:gridCol w:w="2708"/>
        <w:gridCol w:w="1604"/>
      </w:tblGrid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b/>
                <w:lang w:eastAsia="zh-CN"/>
              </w:rPr>
            </w:pPr>
            <w:r w:rsidRPr="008C1F19">
              <w:rPr>
                <w:rFonts w:ascii="宋体" w:hAnsi="宋体" w:hint="eastAsia"/>
                <w:b/>
                <w:lang w:eastAsia="zh-CN"/>
              </w:rPr>
              <w:t>版本号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b/>
                <w:lang w:eastAsia="zh-CN"/>
              </w:rPr>
            </w:pPr>
            <w:r w:rsidRPr="008C1F19">
              <w:rPr>
                <w:rFonts w:ascii="宋体" w:hAnsi="宋体" w:hint="eastAsia"/>
                <w:b/>
                <w:lang w:eastAsia="zh-CN"/>
              </w:rPr>
              <w:t>版本描述</w:t>
            </w: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6D33F5">
            <w:pPr>
              <w:pStyle w:val="TableData"/>
              <w:spacing w:before="120" w:after="120"/>
              <w:ind w:rightChars="34" w:right="82"/>
              <w:rPr>
                <w:rFonts w:ascii="宋体" w:hAnsi="宋体"/>
                <w:b/>
                <w:lang w:eastAsia="zh-CN"/>
              </w:rPr>
            </w:pPr>
            <w:r w:rsidRPr="008C1F19">
              <w:rPr>
                <w:rFonts w:ascii="宋体" w:hAnsi="宋体" w:hint="eastAsia"/>
                <w:b/>
                <w:lang w:eastAsia="zh-CN"/>
              </w:rPr>
              <w:t>责任人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b/>
                <w:lang w:eastAsia="zh-CN"/>
              </w:rPr>
            </w:pPr>
            <w:r w:rsidRPr="008C1F19">
              <w:rPr>
                <w:rFonts w:ascii="宋体" w:hAnsi="宋体" w:hint="eastAsia"/>
                <w:b/>
                <w:lang w:eastAsia="zh-CN"/>
              </w:rPr>
              <w:t>修订日期</w:t>
            </w: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  <w:r w:rsidRPr="008C1F19">
              <w:rPr>
                <w:rFonts w:ascii="宋体" w:hAnsi="宋体" w:hint="eastAsia"/>
                <w:lang w:eastAsia="zh-CN"/>
              </w:rPr>
              <w:t>V0.1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956D9A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草稿</w:t>
            </w: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7B7715" w:rsidP="00696628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庄晓晖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7B7715" w:rsidP="004449EF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  <w:r>
              <w:rPr>
                <w:rFonts w:ascii="宋体" w:hAnsi="宋体" w:hint="eastAsia"/>
                <w:lang w:eastAsia="zh-CN"/>
              </w:rPr>
              <w:t>12</w:t>
            </w:r>
            <w:r>
              <w:rPr>
                <w:rFonts w:ascii="宋体" w:hAnsi="宋体"/>
                <w:lang w:eastAsia="zh-CN"/>
              </w:rPr>
              <w:t>-</w:t>
            </w:r>
            <w:r w:rsidR="004449EF">
              <w:rPr>
                <w:rFonts w:ascii="宋体" w:hAnsi="宋体" w:hint="eastAsia"/>
                <w:lang w:eastAsia="zh-CN"/>
              </w:rPr>
              <w:t>12</w:t>
            </w:r>
            <w:r w:rsidR="00943978">
              <w:rPr>
                <w:rFonts w:ascii="宋体" w:hAnsi="宋体"/>
                <w:lang w:eastAsia="zh-CN"/>
              </w:rPr>
              <w:t>-</w:t>
            </w:r>
            <w:r w:rsidR="004449EF">
              <w:rPr>
                <w:rFonts w:ascii="宋体" w:hAnsi="宋体" w:hint="eastAsia"/>
                <w:lang w:eastAsia="zh-CN"/>
              </w:rPr>
              <w:t>03</w:t>
            </w: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5D7164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V0.2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5D7164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草稿-增加部署方法</w:t>
            </w: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5D7164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庄晓晖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5D7164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  <w:r>
              <w:rPr>
                <w:rFonts w:ascii="宋体" w:hAnsi="宋体" w:hint="eastAsia"/>
                <w:lang w:eastAsia="zh-CN"/>
              </w:rPr>
              <w:t>12</w:t>
            </w:r>
            <w:r>
              <w:rPr>
                <w:rFonts w:ascii="宋体" w:hAnsi="宋体"/>
                <w:lang w:eastAsia="zh-CN"/>
              </w:rPr>
              <w:t>-</w:t>
            </w:r>
            <w:r>
              <w:rPr>
                <w:rFonts w:ascii="宋体" w:hAnsi="宋体" w:hint="eastAsia"/>
                <w:lang w:eastAsia="zh-CN"/>
              </w:rPr>
              <w:t>12</w:t>
            </w:r>
            <w:r>
              <w:rPr>
                <w:rFonts w:ascii="宋体" w:hAnsi="宋体"/>
                <w:lang w:eastAsia="zh-CN"/>
              </w:rPr>
              <w:t>-</w:t>
            </w:r>
            <w:r>
              <w:rPr>
                <w:rFonts w:ascii="宋体" w:hAnsi="宋体" w:hint="eastAsia"/>
                <w:lang w:eastAsia="zh-CN"/>
              </w:rPr>
              <w:t>04</w:t>
            </w: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tr w:rsidR="001F58D8" w:rsidRPr="008C1F19" w:rsidTr="0069662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8D8" w:rsidRPr="008C1F19" w:rsidRDefault="001F58D8" w:rsidP="00457691">
            <w:pPr>
              <w:pStyle w:val="TableData"/>
              <w:spacing w:before="120" w:after="120"/>
              <w:rPr>
                <w:rFonts w:ascii="宋体" w:hAnsi="宋体"/>
                <w:lang w:eastAsia="zh-CN"/>
              </w:rPr>
            </w:pPr>
          </w:p>
        </w:tc>
      </w:tr>
      <w:bookmarkEnd w:id="0"/>
    </w:tbl>
    <w:p w:rsidR="001F58D8" w:rsidRDefault="001F58D8" w:rsidP="00C63ABC">
      <w:pPr>
        <w:spacing w:before="120" w:after="120" w:line="360" w:lineRule="auto"/>
        <w:ind w:firstLine="0"/>
        <w:rPr>
          <w:rFonts w:ascii="Arial" w:hAnsi="Arial"/>
          <w:b/>
          <w:sz w:val="36"/>
          <w:szCs w:val="36"/>
          <w:lang w:eastAsia="zh-CN"/>
        </w:rPr>
        <w:sectPr w:rsidR="001F58D8" w:rsidSect="001F58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9524DF" w:rsidRPr="004C0E63" w:rsidRDefault="009524DF" w:rsidP="00457691">
      <w:pPr>
        <w:widowControl w:val="0"/>
        <w:spacing w:before="120" w:after="120" w:line="360" w:lineRule="auto"/>
        <w:rPr>
          <w:rFonts w:ascii="Arial" w:hAnsi="Arial"/>
          <w:b/>
          <w:kern w:val="2"/>
          <w:sz w:val="36"/>
          <w:szCs w:val="36"/>
          <w:lang w:eastAsia="zh-CN"/>
        </w:rPr>
      </w:pPr>
      <w:r w:rsidRPr="004C0E63">
        <w:rPr>
          <w:rFonts w:ascii="Arial" w:hAnsi="Arial" w:hint="eastAsia"/>
          <w:b/>
          <w:kern w:val="2"/>
          <w:sz w:val="36"/>
          <w:szCs w:val="36"/>
          <w:lang w:eastAsia="zh-CN"/>
        </w:rPr>
        <w:lastRenderedPageBreak/>
        <w:t>目</w:t>
      </w:r>
      <w:r w:rsidR="0048733E" w:rsidRPr="004C0E63">
        <w:rPr>
          <w:rFonts w:ascii="Arial" w:hAnsi="Arial" w:hint="eastAsia"/>
          <w:b/>
          <w:kern w:val="2"/>
          <w:sz w:val="36"/>
          <w:szCs w:val="36"/>
          <w:lang w:eastAsia="zh-CN"/>
        </w:rPr>
        <w:t xml:space="preserve">  </w:t>
      </w:r>
      <w:r w:rsidRPr="004C0E63">
        <w:rPr>
          <w:rFonts w:ascii="Arial" w:hAnsi="Arial" w:hint="eastAsia"/>
          <w:b/>
          <w:kern w:val="2"/>
          <w:sz w:val="36"/>
          <w:szCs w:val="36"/>
          <w:lang w:eastAsia="zh-CN"/>
        </w:rPr>
        <w:t>录</w:t>
      </w:r>
    </w:p>
    <w:p w:rsidR="00717497" w:rsidRDefault="00DB5D09" w:rsidP="00717497">
      <w:pPr>
        <w:pStyle w:val="10"/>
        <w:spacing w:before="120" w:after="12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 w:rsidRPr="00077429">
        <w:rPr>
          <w:rFonts w:ascii="Times New Roman" w:hAnsi="Times New Roman"/>
          <w:b w:val="0"/>
          <w:lang w:eastAsia="zh-CN"/>
        </w:rPr>
        <w:fldChar w:fldCharType="begin"/>
      </w:r>
      <w:r w:rsidR="00A52032" w:rsidRPr="00077429">
        <w:rPr>
          <w:rFonts w:ascii="Times New Roman" w:hAnsi="Times New Roman"/>
          <w:b w:val="0"/>
          <w:lang w:eastAsia="zh-CN"/>
        </w:rPr>
        <w:instrText xml:space="preserve"> TOC \o "1-3" \h \z \u </w:instrText>
      </w:r>
      <w:r w:rsidRPr="00077429">
        <w:rPr>
          <w:rFonts w:ascii="Times New Roman" w:hAnsi="Times New Roman"/>
          <w:b w:val="0"/>
          <w:lang w:eastAsia="zh-CN"/>
        </w:rPr>
        <w:fldChar w:fldCharType="separate"/>
      </w:r>
      <w:hyperlink w:anchor="_Toc342316691" w:history="1">
        <w:r w:rsidR="00717497" w:rsidRPr="00122C84">
          <w:rPr>
            <w:rStyle w:val="a7"/>
          </w:rPr>
          <w:t>1.</w:t>
        </w:r>
        <w:r w:rsidR="00717497" w:rsidRPr="00122C84">
          <w:rPr>
            <w:rStyle w:val="a7"/>
            <w:rFonts w:hint="eastAsia"/>
          </w:rPr>
          <w:t>问题提出</w:t>
        </w:r>
        <w:r w:rsidR="00717497">
          <w:rPr>
            <w:webHidden/>
          </w:rPr>
          <w:tab/>
        </w:r>
        <w:r>
          <w:rPr>
            <w:webHidden/>
          </w:rPr>
          <w:fldChar w:fldCharType="begin"/>
        </w:r>
        <w:r w:rsidR="00717497">
          <w:rPr>
            <w:webHidden/>
          </w:rPr>
          <w:instrText xml:space="preserve"> PAGEREF _Toc342316691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6B8B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17497" w:rsidRDefault="00DB5D09" w:rsidP="00717497">
      <w:pPr>
        <w:pStyle w:val="10"/>
        <w:spacing w:before="120" w:after="12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42316692" w:history="1">
        <w:r w:rsidR="00717497" w:rsidRPr="00122C84">
          <w:rPr>
            <w:rStyle w:val="a7"/>
          </w:rPr>
          <w:t>2.</w:t>
        </w:r>
        <w:r w:rsidR="00717497" w:rsidRPr="00122C84">
          <w:rPr>
            <w:rStyle w:val="a7"/>
            <w:rFonts w:hint="eastAsia"/>
          </w:rPr>
          <w:t>解决方案</w:t>
        </w:r>
        <w:r w:rsidR="00717497">
          <w:rPr>
            <w:webHidden/>
          </w:rPr>
          <w:tab/>
        </w:r>
        <w:r>
          <w:rPr>
            <w:webHidden/>
          </w:rPr>
          <w:fldChar w:fldCharType="begin"/>
        </w:r>
        <w:r w:rsidR="00717497">
          <w:rPr>
            <w:webHidden/>
          </w:rPr>
          <w:instrText xml:space="preserve"> PAGEREF _Toc342316692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6B8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7497" w:rsidRDefault="00DB5D09" w:rsidP="00717497">
      <w:pPr>
        <w:pStyle w:val="10"/>
        <w:spacing w:before="120" w:after="12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42316693" w:history="1">
        <w:r w:rsidR="00717497" w:rsidRPr="00122C84">
          <w:rPr>
            <w:rStyle w:val="a7"/>
          </w:rPr>
          <w:t>3.</w:t>
        </w:r>
        <w:r w:rsidR="00717497" w:rsidRPr="00122C84">
          <w:rPr>
            <w:rStyle w:val="a7"/>
            <w:rFonts w:hint="eastAsia"/>
          </w:rPr>
          <w:t>具体实现</w:t>
        </w:r>
        <w:r w:rsidR="00717497">
          <w:rPr>
            <w:webHidden/>
          </w:rPr>
          <w:tab/>
        </w:r>
        <w:r>
          <w:rPr>
            <w:webHidden/>
          </w:rPr>
          <w:fldChar w:fldCharType="begin"/>
        </w:r>
        <w:r w:rsidR="00717497">
          <w:rPr>
            <w:webHidden/>
          </w:rPr>
          <w:instrText xml:space="preserve"> PAGEREF _Toc342316693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6B8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7497" w:rsidRDefault="00DB5D09" w:rsidP="00717497">
      <w:pPr>
        <w:pStyle w:val="20"/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2316694" w:history="1">
        <w:r w:rsidR="00717497" w:rsidRPr="00122C84">
          <w:rPr>
            <w:rStyle w:val="a7"/>
            <w:rFonts w:ascii="Times New Roman" w:hAnsi="Times New Roman"/>
            <w:noProof/>
          </w:rPr>
          <w:t>3.1</w:t>
        </w:r>
        <w:r w:rsidR="0071749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717497" w:rsidRPr="00122C84">
          <w:rPr>
            <w:rStyle w:val="a7"/>
            <w:rFonts w:hint="eastAsia"/>
            <w:noProof/>
          </w:rPr>
          <w:t>配置文件配置</w:t>
        </w:r>
        <w:r w:rsidR="007174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497">
          <w:rPr>
            <w:noProof/>
            <w:webHidden/>
          </w:rPr>
          <w:instrText xml:space="preserve"> PAGEREF _Toc342316694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B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7497" w:rsidRDefault="00DB5D09" w:rsidP="00717497">
      <w:pPr>
        <w:pStyle w:val="20"/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2316695" w:history="1">
        <w:r w:rsidR="00717497" w:rsidRPr="00122C84">
          <w:rPr>
            <w:rStyle w:val="a7"/>
            <w:rFonts w:ascii="Times New Roman" w:hAnsi="Times New Roman"/>
            <w:noProof/>
          </w:rPr>
          <w:t>3.2</w:t>
        </w:r>
        <w:r w:rsidR="0071749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717497" w:rsidRPr="00122C84">
          <w:rPr>
            <w:rStyle w:val="a7"/>
            <w:rFonts w:hint="eastAsia"/>
            <w:noProof/>
          </w:rPr>
          <w:t>接口实现</w:t>
        </w:r>
        <w:r w:rsidR="007174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7497">
          <w:rPr>
            <w:noProof/>
            <w:webHidden/>
          </w:rPr>
          <w:instrText xml:space="preserve"> PAGEREF _Toc342316695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B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24DF" w:rsidRPr="004C0E63" w:rsidRDefault="00DB5D09" w:rsidP="00457691">
      <w:pPr>
        <w:pStyle w:val="PubSub"/>
        <w:spacing w:before="120" w:after="120" w:line="360" w:lineRule="auto"/>
        <w:ind w:left="0"/>
        <w:rPr>
          <w:rFonts w:ascii="仿宋_GB2312" w:eastAsia="仿宋_GB2312"/>
          <w:szCs w:val="24"/>
          <w:lang w:eastAsia="zh-CN"/>
        </w:rPr>
        <w:sectPr w:rsidR="009524DF" w:rsidRPr="004C0E63" w:rsidSect="001F58D8">
          <w:headerReference w:type="even" r:id="rId15"/>
          <w:headerReference w:type="default" r:id="rId16"/>
          <w:footerReference w:type="default" r:id="rId17"/>
          <w:headerReference w:type="first" r:id="rId18"/>
          <w:pgSz w:w="12240" w:h="15840" w:code="1"/>
          <w:pgMar w:top="1418" w:right="1418" w:bottom="1418" w:left="1418" w:header="851" w:footer="851" w:gutter="0"/>
          <w:pgNumType w:fmt="upperRoman" w:start="1"/>
          <w:cols w:space="720"/>
          <w:docGrid w:linePitch="360"/>
        </w:sectPr>
      </w:pPr>
      <w:r w:rsidRPr="00077429">
        <w:rPr>
          <w:rFonts w:ascii="Times New Roman" w:hAnsi="Times New Roman"/>
          <w:szCs w:val="24"/>
          <w:lang w:val="en-US" w:eastAsia="zh-CN"/>
        </w:rPr>
        <w:fldChar w:fldCharType="end"/>
      </w:r>
    </w:p>
    <w:p w:rsidR="00717497" w:rsidRDefault="00717497" w:rsidP="00717497">
      <w:pPr>
        <w:pStyle w:val="af7"/>
      </w:pPr>
      <w:bookmarkStart w:id="2" w:name="_Toc342316691"/>
      <w:bookmarkStart w:id="3" w:name="_Toc25378791"/>
      <w:r>
        <w:rPr>
          <w:rFonts w:hint="eastAsia"/>
        </w:rPr>
        <w:lastRenderedPageBreak/>
        <w:t>问题提出</w:t>
      </w:r>
      <w:bookmarkEnd w:id="2"/>
    </w:p>
    <w:p w:rsidR="002D419A" w:rsidRDefault="002D419A" w:rsidP="002D419A">
      <w:pPr>
        <w:spacing w:before="120" w:after="120"/>
        <w:ind w:leftChars="47" w:left="113" w:firstLineChars="200" w:firstLine="420"/>
        <w:jc w:val="lef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之前对消息队列处理是硬编码的，对遇到类型的消息就进行处理。需要修改方法，对原来的代码具有</w:t>
      </w:r>
      <w:r w:rsidR="00F8023C">
        <w:rPr>
          <w:rFonts w:hint="eastAsia"/>
          <w:sz w:val="21"/>
          <w:szCs w:val="21"/>
          <w:lang w:eastAsia="zh-CN"/>
        </w:rPr>
        <w:t>依赖性和侵略性</w:t>
      </w:r>
      <w:r>
        <w:rPr>
          <w:rFonts w:hint="eastAsia"/>
          <w:sz w:val="21"/>
          <w:szCs w:val="21"/>
          <w:lang w:eastAsia="zh-CN"/>
        </w:rPr>
        <w:t>。</w:t>
      </w:r>
    </w:p>
    <w:p w:rsidR="002D419A" w:rsidRPr="00ED5084" w:rsidRDefault="002D419A" w:rsidP="00ED5084">
      <w:pPr>
        <w:spacing w:before="120" w:after="120"/>
        <w:ind w:leftChars="47" w:left="113" w:firstLineChars="200" w:firstLine="420"/>
        <w:jc w:val="lef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原来的处理方式</w:t>
      </w:r>
      <w:r w:rsidR="006B14A4">
        <w:rPr>
          <w:rFonts w:hint="eastAsia"/>
          <w:sz w:val="21"/>
          <w:szCs w:val="21"/>
          <w:lang w:eastAsia="zh-CN"/>
        </w:rPr>
        <w:t>如下：</w:t>
      </w:r>
    </w:p>
    <w:p w:rsid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sz w:val="22"/>
          <w:szCs w:val="22"/>
          <w:lang w:eastAsia="zh-CN"/>
        </w:rPr>
      </w:pPr>
      <w:r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void</w:t>
      </w:r>
      <w:r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sendMessage(Object model) </w:t>
      </w:r>
      <w:r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throws</w:t>
      </w:r>
      <w:r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Exception {</w:t>
      </w:r>
    </w:p>
    <w:p w:rsidR="002D419A" w:rsidRP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Chars="150" w:firstLine="330"/>
        <w:jc w:val="left"/>
        <w:rPr>
          <w:rFonts w:ascii="Consolas" w:hAnsi="Consolas" w:cs="Consolas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>MessageEngine mSender = (MessageEngine) AppUtil.getBean(MessageEngine.</w:t>
      </w:r>
      <w:r w:rsidRPr="002D419A"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class</w:t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>);</w:t>
      </w:r>
    </w:p>
    <w:p w:rsidR="002D419A" w:rsidRP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//</w:t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发送邮件</w:t>
      </w:r>
    </w:p>
    <w:p w:rsidR="002D419A" w:rsidRP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if</w:t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(model </w:t>
      </w:r>
      <w:r w:rsidRPr="002D419A"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instanceof</w:t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MailModel) {</w:t>
      </w:r>
    </w:p>
    <w:p w:rsid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000000"/>
          <w:sz w:val="22"/>
          <w:szCs w:val="22"/>
          <w:lang w:eastAsia="zh-CN"/>
        </w:rPr>
      </w:pPr>
      <w:r>
        <w:rPr>
          <w:rFonts w:ascii="Consolas" w:hAnsi="Consolas" w:cs="Consolas" w:hint="eastAsia"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 w:hint="eastAsia"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 w:hint="eastAsia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//</w:t>
      </w:r>
      <w:r w:rsidRPr="002D419A">
        <w:rPr>
          <w:rFonts w:ascii="Consolas" w:hAnsi="Consolas" w:cs="Consolas" w:hint="eastAsia"/>
          <w:color w:val="3F7F5F"/>
          <w:sz w:val="22"/>
          <w:szCs w:val="22"/>
          <w:lang w:eastAsia="zh-CN"/>
        </w:rPr>
        <w:t>处理发送</w:t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邮件</w:t>
      </w:r>
      <w:r w:rsidRPr="002D419A">
        <w:rPr>
          <w:rFonts w:ascii="Consolas" w:hAnsi="Consolas" w:cs="Consolas" w:hint="eastAsia"/>
          <w:color w:val="3F7F5F"/>
          <w:sz w:val="22"/>
          <w:szCs w:val="22"/>
          <w:lang w:eastAsia="zh-CN"/>
        </w:rPr>
        <w:t>消息</w:t>
      </w:r>
      <w:r w:rsidR="00F8023C">
        <w:rPr>
          <w:rFonts w:ascii="Consolas" w:hAnsi="Consolas" w:cs="Consolas" w:hint="eastAsia"/>
          <w:color w:val="3F7F5F"/>
          <w:sz w:val="22"/>
          <w:szCs w:val="22"/>
          <w:lang w:eastAsia="zh-CN"/>
        </w:rPr>
        <w:t>实现</w:t>
      </w:r>
    </w:p>
    <w:p w:rsidR="002D419A" w:rsidRP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  <w:t>}</w:t>
      </w:r>
    </w:p>
    <w:p w:rsidR="002D419A" w:rsidRP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//</w:t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短消息</w:t>
      </w:r>
    </w:p>
    <w:p w:rsidR="002D419A" w:rsidRP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else</w:t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</w:t>
      </w:r>
      <w:r w:rsidRPr="002D419A"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if</w:t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(model </w:t>
      </w:r>
      <w:r w:rsidRPr="002D419A"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instanceof</w:t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SmsMobile) {</w:t>
      </w:r>
    </w:p>
    <w:p w:rsid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3F7F5F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//</w:t>
      </w:r>
      <w:r w:rsidRPr="002D419A">
        <w:rPr>
          <w:rFonts w:ascii="Consolas" w:hAnsi="Consolas" w:cs="Consolas" w:hint="eastAsia"/>
          <w:color w:val="3F7F5F"/>
          <w:sz w:val="22"/>
          <w:szCs w:val="22"/>
          <w:lang w:eastAsia="zh-CN"/>
        </w:rPr>
        <w:t>处理发送</w:t>
      </w:r>
      <w:r>
        <w:rPr>
          <w:rFonts w:ascii="Consolas" w:hAnsi="Consolas" w:cs="Consolas" w:hint="eastAsia"/>
          <w:color w:val="3F7F5F"/>
          <w:sz w:val="22"/>
          <w:szCs w:val="22"/>
          <w:lang w:eastAsia="zh-CN"/>
        </w:rPr>
        <w:t>短消息</w:t>
      </w:r>
      <w:r w:rsidR="00F8023C">
        <w:rPr>
          <w:rFonts w:ascii="Consolas" w:hAnsi="Consolas" w:cs="Consolas" w:hint="eastAsia"/>
          <w:color w:val="3F7F5F"/>
          <w:sz w:val="22"/>
          <w:szCs w:val="22"/>
          <w:lang w:eastAsia="zh-CN"/>
        </w:rPr>
        <w:t>实现</w:t>
      </w:r>
    </w:p>
    <w:p w:rsidR="002D419A" w:rsidRP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  <w:t>}</w:t>
      </w:r>
    </w:p>
    <w:p w:rsidR="002D419A" w:rsidRP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//</w:t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内部消息</w:t>
      </w:r>
    </w:p>
    <w:p w:rsidR="002D419A" w:rsidRP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else</w:t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</w:t>
      </w:r>
      <w:r w:rsidRPr="002D419A"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if</w:t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(model </w:t>
      </w:r>
      <w:r w:rsidRPr="002D419A">
        <w:rPr>
          <w:rFonts w:ascii="Consolas" w:hAnsi="Consolas" w:cs="Consolas"/>
          <w:b/>
          <w:bCs/>
          <w:color w:val="7F0055"/>
          <w:sz w:val="22"/>
          <w:szCs w:val="22"/>
          <w:lang w:eastAsia="zh-CN"/>
        </w:rPr>
        <w:t>instanceof</w:t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 xml:space="preserve"> InnerMessage) {</w:t>
      </w:r>
    </w:p>
    <w:p w:rsidR="002D419A" w:rsidRPr="002D419A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sz w:val="22"/>
          <w:szCs w:val="22"/>
          <w:lang w:eastAsia="zh-CN"/>
        </w:rPr>
      </w:pP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//</w:t>
      </w:r>
      <w:r w:rsidRPr="002D419A">
        <w:rPr>
          <w:rFonts w:ascii="Consolas" w:hAnsi="Consolas" w:cs="Consolas" w:hint="eastAsia"/>
          <w:color w:val="3F7F5F"/>
          <w:sz w:val="22"/>
          <w:szCs w:val="22"/>
          <w:lang w:eastAsia="zh-CN"/>
        </w:rPr>
        <w:t>处理</w:t>
      </w:r>
      <w:r w:rsidRPr="002D419A">
        <w:rPr>
          <w:rFonts w:ascii="Consolas" w:hAnsi="Consolas" w:cs="Consolas"/>
          <w:color w:val="3F7F5F"/>
          <w:sz w:val="22"/>
          <w:szCs w:val="22"/>
          <w:lang w:eastAsia="zh-CN"/>
        </w:rPr>
        <w:t>内部消息</w:t>
      </w:r>
      <w:r w:rsidR="00F8023C">
        <w:rPr>
          <w:rFonts w:ascii="Consolas" w:hAnsi="Consolas" w:cs="Consolas" w:hint="eastAsia"/>
          <w:color w:val="3F7F5F"/>
          <w:sz w:val="22"/>
          <w:szCs w:val="22"/>
          <w:lang w:eastAsia="zh-CN"/>
        </w:rPr>
        <w:t>实现</w:t>
      </w:r>
    </w:p>
    <w:p w:rsidR="006C0243" w:rsidRDefault="002D419A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000000"/>
          <w:sz w:val="22"/>
          <w:szCs w:val="22"/>
          <w:lang w:eastAsia="zh-CN"/>
        </w:rPr>
        <w:tab/>
        <w:t>}</w:t>
      </w:r>
    </w:p>
    <w:p w:rsidR="00ED5084" w:rsidRPr="00ED5084" w:rsidRDefault="00ED5084" w:rsidP="002D41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FF0000"/>
          <w:sz w:val="22"/>
          <w:szCs w:val="22"/>
          <w:lang w:eastAsia="zh-CN"/>
        </w:rPr>
      </w:pPr>
      <w:r>
        <w:rPr>
          <w:rFonts w:ascii="Consolas" w:hAnsi="Consolas" w:cs="Consolas" w:hint="eastAsia"/>
          <w:color w:val="000000"/>
          <w:sz w:val="22"/>
          <w:szCs w:val="22"/>
          <w:lang w:eastAsia="zh-CN"/>
        </w:rPr>
        <w:tab/>
      </w:r>
      <w:r w:rsidRPr="00ED5084">
        <w:rPr>
          <w:rFonts w:ascii="Consolas" w:hAnsi="Consolas" w:cs="Consolas"/>
          <w:color w:val="FF0000"/>
          <w:sz w:val="22"/>
          <w:szCs w:val="22"/>
          <w:lang w:eastAsia="zh-CN"/>
        </w:rPr>
        <w:t>//</w:t>
      </w:r>
      <w:r w:rsidR="005F4F1F">
        <w:rPr>
          <w:rFonts w:ascii="Consolas" w:hAnsi="Consolas" w:cs="Consolas" w:hint="eastAsia"/>
          <w:color w:val="FF0000"/>
          <w:sz w:val="22"/>
          <w:szCs w:val="22"/>
          <w:lang w:eastAsia="zh-CN"/>
        </w:rPr>
        <w:t>如果其它类型的</w:t>
      </w:r>
      <w:r w:rsidRPr="00ED5084">
        <w:rPr>
          <w:rFonts w:ascii="Consolas" w:hAnsi="Consolas" w:cs="Consolas" w:hint="eastAsia"/>
          <w:color w:val="FF0000"/>
          <w:sz w:val="22"/>
          <w:szCs w:val="22"/>
          <w:lang w:eastAsia="zh-CN"/>
        </w:rPr>
        <w:t>消息又要进行处理</w:t>
      </w:r>
      <w:r w:rsidR="005F4F1F">
        <w:rPr>
          <w:rFonts w:ascii="Consolas" w:hAnsi="Consolas" w:cs="Consolas" w:hint="eastAsia"/>
          <w:color w:val="FF0000"/>
          <w:sz w:val="22"/>
          <w:szCs w:val="22"/>
          <w:lang w:eastAsia="zh-CN"/>
        </w:rPr>
        <w:t xml:space="preserve"> </w:t>
      </w:r>
      <w:r w:rsidR="005F4F1F">
        <w:rPr>
          <w:rFonts w:ascii="Consolas" w:hAnsi="Consolas" w:cs="Consolas" w:hint="eastAsia"/>
          <w:color w:val="FF0000"/>
          <w:sz w:val="22"/>
          <w:szCs w:val="22"/>
          <w:lang w:eastAsia="zh-CN"/>
        </w:rPr>
        <w:t>。</w:t>
      </w:r>
      <w:r w:rsidR="005F4F1F">
        <w:rPr>
          <w:rFonts w:ascii="Consolas" w:hAnsi="Consolas" w:cs="Consolas" w:hint="eastAsia"/>
          <w:color w:val="FF0000"/>
          <w:sz w:val="22"/>
          <w:szCs w:val="22"/>
          <w:lang w:eastAsia="zh-CN"/>
        </w:rPr>
        <w:t xml:space="preserve"> </w:t>
      </w:r>
      <w:r w:rsidRPr="00ED5084">
        <w:rPr>
          <w:rFonts w:ascii="Consolas" w:hAnsi="Consolas" w:cs="Consolas" w:hint="eastAsia"/>
          <w:color w:val="FF0000"/>
          <w:sz w:val="22"/>
          <w:szCs w:val="22"/>
          <w:lang w:eastAsia="zh-CN"/>
        </w:rPr>
        <w:t xml:space="preserve"> </w:t>
      </w:r>
      <w:r w:rsidR="005F4F1F">
        <w:rPr>
          <w:rFonts w:ascii="Consolas" w:hAnsi="Consolas" w:cs="Consolas" w:hint="eastAsia"/>
          <w:color w:val="FF0000"/>
          <w:sz w:val="22"/>
          <w:szCs w:val="22"/>
          <w:lang w:eastAsia="zh-CN"/>
        </w:rPr>
        <w:t>这样</w:t>
      </w:r>
      <w:r w:rsidRPr="00ED5084">
        <w:rPr>
          <w:rFonts w:ascii="Consolas" w:hAnsi="Consolas" w:cs="Consolas" w:hint="eastAsia"/>
          <w:color w:val="FF0000"/>
          <w:sz w:val="22"/>
          <w:szCs w:val="22"/>
          <w:lang w:eastAsia="zh-CN"/>
        </w:rPr>
        <w:t>具有依赖和侵略性</w:t>
      </w:r>
    </w:p>
    <w:p w:rsidR="002D419A" w:rsidRPr="002D419A" w:rsidRDefault="002D419A" w:rsidP="002D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firstLineChars="51" w:firstLine="112"/>
        <w:jc w:val="left"/>
        <w:rPr>
          <w:sz w:val="21"/>
          <w:szCs w:val="21"/>
          <w:lang w:eastAsia="zh-CN"/>
        </w:rPr>
      </w:pPr>
      <w:r>
        <w:rPr>
          <w:rFonts w:ascii="Consolas" w:hAnsi="Consolas" w:cs="Consolas"/>
          <w:color w:val="000000"/>
          <w:sz w:val="22"/>
          <w:szCs w:val="22"/>
          <w:lang w:eastAsia="zh-CN"/>
        </w:rPr>
        <w:t>}</w:t>
      </w:r>
    </w:p>
    <w:p w:rsidR="00717497" w:rsidRPr="004C0E63" w:rsidRDefault="00717497" w:rsidP="00717497">
      <w:pPr>
        <w:pStyle w:val="af7"/>
      </w:pPr>
      <w:bookmarkStart w:id="4" w:name="_Toc342316692"/>
      <w:r w:rsidRPr="00717497">
        <w:rPr>
          <w:rFonts w:hint="eastAsia"/>
        </w:rPr>
        <w:lastRenderedPageBreak/>
        <w:t>解决方案</w:t>
      </w:r>
      <w:bookmarkEnd w:id="4"/>
    </w:p>
    <w:p w:rsidR="00131B65" w:rsidRDefault="006B14A4" w:rsidP="006B14A4">
      <w:pPr>
        <w:pStyle w:val="12"/>
        <w:spacing w:before="120" w:after="120"/>
        <w:ind w:firstLine="420"/>
        <w:rPr>
          <w:i w:val="0"/>
          <w:color w:val="auto"/>
          <w:sz w:val="21"/>
          <w:szCs w:val="21"/>
        </w:rPr>
      </w:pPr>
      <w:r>
        <w:rPr>
          <w:rFonts w:hint="eastAsia"/>
          <w:i w:val="0"/>
          <w:color w:val="auto"/>
          <w:sz w:val="21"/>
          <w:szCs w:val="21"/>
        </w:rPr>
        <w:t>如果按照上面说的方式进行处理多种消息会对原来的代码进行修改，现在就只需要留出接口，自己</w:t>
      </w:r>
      <w:r w:rsidR="00E0035F" w:rsidRPr="006B14A4">
        <w:rPr>
          <w:rFonts w:hint="eastAsia"/>
          <w:i w:val="0"/>
          <w:color w:val="auto"/>
          <w:sz w:val="21"/>
          <w:szCs w:val="21"/>
        </w:rPr>
        <w:t>对多种消息可以通过配置、接口</w:t>
      </w:r>
      <w:r w:rsidR="00C756CB">
        <w:rPr>
          <w:rFonts w:hint="eastAsia"/>
          <w:i w:val="0"/>
          <w:color w:val="auto"/>
          <w:sz w:val="21"/>
          <w:szCs w:val="21"/>
        </w:rPr>
        <w:t>进行</w:t>
      </w:r>
      <w:r w:rsidR="00E0035F" w:rsidRPr="006B14A4">
        <w:rPr>
          <w:rFonts w:hint="eastAsia"/>
          <w:i w:val="0"/>
          <w:color w:val="auto"/>
          <w:sz w:val="21"/>
          <w:szCs w:val="21"/>
        </w:rPr>
        <w:t>实现</w:t>
      </w:r>
      <w:r w:rsidR="00D86CFE" w:rsidRPr="006B14A4">
        <w:rPr>
          <w:rFonts w:hint="eastAsia"/>
          <w:i w:val="0"/>
          <w:color w:val="auto"/>
          <w:sz w:val="21"/>
          <w:szCs w:val="21"/>
        </w:rPr>
        <w:t>。</w:t>
      </w:r>
    </w:p>
    <w:p w:rsidR="006B14A4" w:rsidRDefault="006B14A4" w:rsidP="006B14A4">
      <w:pPr>
        <w:pStyle w:val="12"/>
        <w:spacing w:before="120" w:after="120"/>
        <w:ind w:firstLine="420"/>
        <w:rPr>
          <w:i w:val="0"/>
          <w:color w:val="auto"/>
          <w:sz w:val="21"/>
          <w:szCs w:val="21"/>
        </w:rPr>
      </w:pPr>
      <w:r>
        <w:rPr>
          <w:rFonts w:hint="eastAsia"/>
          <w:i w:val="0"/>
          <w:color w:val="auto"/>
          <w:sz w:val="21"/>
          <w:szCs w:val="21"/>
        </w:rPr>
        <w:t>现在处理方式：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3F7F5F"/>
          <w:lang w:eastAsia="zh-CN"/>
        </w:rPr>
        <w:t xml:space="preserve">// </w:t>
      </w:r>
      <w:r>
        <w:rPr>
          <w:rFonts w:ascii="Consolas" w:hAnsi="Consolas" w:cs="Consolas"/>
          <w:color w:val="3F7F5F"/>
          <w:lang w:eastAsia="zh-CN"/>
        </w:rPr>
        <w:t>处理消息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private</w:t>
      </w:r>
      <w:r>
        <w:rPr>
          <w:rFonts w:ascii="Consolas" w:hAnsi="Consolas" w:cs="Consolas"/>
          <w:color w:val="000000"/>
          <w:lang w:eastAsia="zh-CN"/>
        </w:rPr>
        <w:t xml:space="preserve"> Map&lt;String, IJmsHandler&gt; </w:t>
      </w:r>
      <w:r>
        <w:rPr>
          <w:rFonts w:ascii="Consolas" w:hAnsi="Consolas" w:cs="Consolas"/>
          <w:color w:val="0000C0"/>
          <w:lang w:eastAsia="zh-CN"/>
        </w:rPr>
        <w:t>handlers</w:t>
      </w:r>
      <w:r>
        <w:rPr>
          <w:rFonts w:ascii="Consolas" w:hAnsi="Consolas" w:cs="Consolas"/>
          <w:color w:val="00000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lang w:eastAsia="zh-CN"/>
        </w:rPr>
        <w:t>new</w:t>
      </w:r>
      <w:r>
        <w:rPr>
          <w:rFonts w:ascii="Consolas" w:hAnsi="Consolas" w:cs="Consolas"/>
          <w:color w:val="000000"/>
          <w:lang w:eastAsia="zh-CN"/>
        </w:rPr>
        <w:t xml:space="preserve"> HashMap&lt;String, IJmsHandler&gt;();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public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void</w:t>
      </w:r>
      <w:r>
        <w:rPr>
          <w:rFonts w:ascii="Consolas" w:hAnsi="Consolas" w:cs="Consolas"/>
          <w:color w:val="000000"/>
          <w:lang w:eastAsia="zh-CN"/>
        </w:rPr>
        <w:t xml:space="preserve"> setHandlers(Map&lt;String, IJmsHandler&gt; handlers) {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this</w:t>
      </w:r>
      <w:r>
        <w:rPr>
          <w:rFonts w:ascii="Consolas" w:hAnsi="Consolas" w:cs="Consolas"/>
          <w:color w:val="000000"/>
          <w:lang w:eastAsia="zh-CN"/>
        </w:rPr>
        <w:t>.</w:t>
      </w:r>
      <w:r>
        <w:rPr>
          <w:rFonts w:ascii="Consolas" w:hAnsi="Consolas" w:cs="Consolas"/>
          <w:color w:val="0000C0"/>
          <w:lang w:eastAsia="zh-CN"/>
        </w:rPr>
        <w:t>handlers</w:t>
      </w:r>
      <w:r>
        <w:rPr>
          <w:rFonts w:ascii="Consolas" w:hAnsi="Consolas" w:cs="Consolas"/>
          <w:color w:val="000000"/>
          <w:lang w:eastAsia="zh-CN"/>
        </w:rPr>
        <w:t xml:space="preserve"> = handlers;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  <w:t>}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3F5FBF"/>
          <w:lang w:eastAsia="zh-CN"/>
        </w:rPr>
        <w:t>/**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ab/>
        <w:t xml:space="preserve"> * </w:t>
      </w:r>
      <w:r>
        <w:rPr>
          <w:rFonts w:ascii="Consolas" w:hAnsi="Consolas" w:cs="Consolas"/>
          <w:color w:val="3F5FBF"/>
          <w:lang w:eastAsia="zh-CN"/>
        </w:rPr>
        <w:t>发送消息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ab/>
        <w:t xml:space="preserve"> * 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lang w:eastAsia="zh-CN"/>
        </w:rPr>
        <w:t>@param</w:t>
      </w:r>
      <w:r>
        <w:rPr>
          <w:rFonts w:ascii="Consolas" w:hAnsi="Consolas" w:cs="Consolas"/>
          <w:color w:val="3F5FBF"/>
          <w:lang w:eastAsia="zh-CN"/>
        </w:rPr>
        <w:t xml:space="preserve"> model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ab/>
        <w:t xml:space="preserve"> *            </w:t>
      </w:r>
      <w:r>
        <w:rPr>
          <w:rFonts w:ascii="Consolas" w:hAnsi="Consolas" w:cs="Consolas"/>
          <w:color w:val="3F5FBF"/>
          <w:lang w:eastAsia="zh-CN"/>
        </w:rPr>
        <w:t>发送的对象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lang w:eastAsia="zh-CN"/>
        </w:rPr>
        <w:t>@throws</w:t>
      </w:r>
      <w:r>
        <w:rPr>
          <w:rFonts w:ascii="Consolas" w:hAnsi="Consolas" w:cs="Consolas"/>
          <w:color w:val="3F5FBF"/>
          <w:lang w:eastAsia="zh-CN"/>
        </w:rPr>
        <w:t xml:space="preserve"> Exception</w:t>
      </w:r>
    </w:p>
    <w:p w:rsidR="00AF59EA" w:rsidRDefault="00AF59EA" w:rsidP="00AF5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ab/>
        <w:t xml:space="preserve"> */</w:t>
      </w:r>
    </w:p>
    <w:p w:rsidR="00B221CA" w:rsidRDefault="00AF59EA" w:rsidP="00B221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 w:hint="eastAsia"/>
          <w:color w:val="000000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public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void</w:t>
      </w:r>
      <w:r>
        <w:rPr>
          <w:rFonts w:ascii="Consolas" w:hAnsi="Consolas" w:cs="Consolas"/>
          <w:color w:val="000000"/>
          <w:lang w:eastAsia="zh-CN"/>
        </w:rPr>
        <w:t xml:space="preserve"> sendMessage(Object model) </w:t>
      </w:r>
      <w:r>
        <w:rPr>
          <w:rFonts w:ascii="Consolas" w:hAnsi="Consolas" w:cs="Consolas"/>
          <w:b/>
          <w:bCs/>
          <w:color w:val="7F0055"/>
          <w:lang w:eastAsia="zh-CN"/>
        </w:rPr>
        <w:t>throws</w:t>
      </w:r>
      <w:r>
        <w:rPr>
          <w:rFonts w:ascii="Consolas" w:hAnsi="Consolas" w:cs="Consolas"/>
          <w:color w:val="000000"/>
          <w:lang w:eastAsia="zh-CN"/>
        </w:rPr>
        <w:t xml:space="preserve"> Exception {</w:t>
      </w:r>
    </w:p>
    <w:p w:rsidR="00B221CA" w:rsidRDefault="00B221CA" w:rsidP="00B221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Chars="273" w:firstLine="658"/>
        <w:jc w:val="left"/>
        <w:rPr>
          <w:rFonts w:ascii="Consolas" w:hAnsi="Consolas" w:cs="Consolas" w:hint="eastAsia"/>
          <w:color w:val="000000"/>
          <w:lang w:eastAsia="zh-CN"/>
        </w:rPr>
      </w:pPr>
      <w:r>
        <w:rPr>
          <w:rFonts w:ascii="Consolas" w:hAnsi="Consolas" w:cs="Consolas"/>
          <w:b/>
          <w:bCs/>
          <w:color w:val="7F0055"/>
          <w:lang w:eastAsia="zh-CN"/>
        </w:rPr>
        <w:t>if</w:t>
      </w:r>
      <w:r>
        <w:rPr>
          <w:rFonts w:ascii="Consolas" w:hAnsi="Consolas" w:cs="Consolas"/>
          <w:color w:val="000000"/>
          <w:lang w:eastAsia="zh-CN"/>
        </w:rPr>
        <w:t xml:space="preserve"> (BeanUtils.</w:t>
      </w:r>
      <w:r>
        <w:rPr>
          <w:rFonts w:ascii="Consolas" w:hAnsi="Consolas" w:cs="Consolas"/>
          <w:i/>
          <w:iCs/>
          <w:color w:val="000000"/>
          <w:lang w:eastAsia="zh-CN"/>
        </w:rPr>
        <w:t>isNotEmpty</w:t>
      </w:r>
      <w:r>
        <w:rPr>
          <w:rFonts w:ascii="Consolas" w:hAnsi="Consolas" w:cs="Consolas"/>
          <w:color w:val="000000"/>
          <w:lang w:eastAsia="zh-CN"/>
        </w:rPr>
        <w:t>(</w:t>
      </w:r>
      <w:r>
        <w:rPr>
          <w:rFonts w:ascii="Consolas" w:hAnsi="Consolas" w:cs="Consolas"/>
          <w:color w:val="0000C0"/>
          <w:lang w:eastAsia="zh-CN"/>
        </w:rPr>
        <w:t>handlers</w:t>
      </w:r>
      <w:r>
        <w:rPr>
          <w:rFonts w:ascii="Consolas" w:hAnsi="Consolas" w:cs="Consolas"/>
          <w:color w:val="000000"/>
          <w:lang w:eastAsia="zh-CN"/>
        </w:rPr>
        <w:t>) &amp;&amp; BeanUtils.</w:t>
      </w:r>
      <w:r>
        <w:rPr>
          <w:rFonts w:ascii="Consolas" w:hAnsi="Consolas" w:cs="Consolas"/>
          <w:i/>
          <w:iCs/>
          <w:color w:val="000000"/>
          <w:lang w:eastAsia="zh-CN"/>
        </w:rPr>
        <w:t>isNotEmpty</w:t>
      </w:r>
      <w:r>
        <w:rPr>
          <w:rFonts w:ascii="Consolas" w:hAnsi="Consolas" w:cs="Consolas"/>
          <w:color w:val="000000"/>
          <w:lang w:eastAsia="zh-CN"/>
        </w:rPr>
        <w:t>(model)) {</w:t>
      </w:r>
    </w:p>
    <w:p w:rsidR="00B221CA" w:rsidRDefault="00B221CA" w:rsidP="00B221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Chars="450" w:firstLine="1080"/>
        <w:jc w:val="left"/>
        <w:rPr>
          <w:rFonts w:ascii="Consolas" w:hAnsi="Consolas" w:cs="Consolas" w:hint="eastAsia"/>
          <w:color w:val="000000"/>
          <w:lang w:eastAsia="zh-CN"/>
        </w:rPr>
      </w:pPr>
      <w:r>
        <w:rPr>
          <w:rFonts w:ascii="Consolas" w:hAnsi="Consolas" w:cs="Consolas"/>
          <w:color w:val="0000C0"/>
          <w:lang w:eastAsia="zh-CN"/>
        </w:rPr>
        <w:t>handlers</w:t>
      </w:r>
      <w:r>
        <w:rPr>
          <w:rFonts w:ascii="Consolas" w:hAnsi="Consolas" w:cs="Consolas"/>
          <w:color w:val="000000"/>
          <w:lang w:eastAsia="zh-CN"/>
        </w:rPr>
        <w:t>.get(model.getClass().getName()).handMessage(model);</w:t>
      </w:r>
    </w:p>
    <w:p w:rsidR="00B221CA" w:rsidRDefault="00B221CA" w:rsidP="00B221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Chars="274" w:firstLine="658"/>
        <w:jc w:val="left"/>
        <w:rPr>
          <w:rFonts w:ascii="Consolas" w:hAnsi="Consolas" w:cs="Consolas" w:hint="eastAsia"/>
          <w:color w:val="000000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 xml:space="preserve">} </w:t>
      </w:r>
      <w:r>
        <w:rPr>
          <w:rFonts w:ascii="Consolas" w:hAnsi="Consolas" w:cs="Consolas"/>
          <w:b/>
          <w:bCs/>
          <w:color w:val="7F0055"/>
          <w:lang w:eastAsia="zh-CN"/>
        </w:rPr>
        <w:t>else</w:t>
      </w:r>
      <w:r>
        <w:rPr>
          <w:rFonts w:ascii="Consolas" w:hAnsi="Consolas" w:cs="Consolas"/>
          <w:color w:val="000000"/>
          <w:lang w:eastAsia="zh-CN"/>
        </w:rPr>
        <w:t xml:space="preserve"> {</w:t>
      </w:r>
    </w:p>
    <w:p w:rsidR="00B221CA" w:rsidRDefault="00B221CA" w:rsidP="00B221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Chars="274" w:firstLine="660"/>
        <w:jc w:val="left"/>
        <w:rPr>
          <w:rFonts w:ascii="Consolas" w:hAnsi="Consolas" w:cs="Consolas" w:hint="eastAsia"/>
          <w:color w:val="000000"/>
          <w:lang w:eastAsia="zh-CN"/>
        </w:rPr>
      </w:pPr>
      <w:r>
        <w:rPr>
          <w:rFonts w:ascii="Consolas" w:hAnsi="Consolas" w:cs="Consolas"/>
          <w:b/>
          <w:bCs/>
          <w:color w:val="7F0055"/>
          <w:lang w:eastAsia="zh-CN"/>
        </w:rPr>
        <w:t>throw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new</w:t>
      </w:r>
      <w:r>
        <w:rPr>
          <w:rFonts w:ascii="Consolas" w:hAnsi="Consolas" w:cs="Consolas"/>
          <w:color w:val="000000"/>
          <w:lang w:eastAsia="zh-CN"/>
        </w:rPr>
        <w:t xml:space="preserve"> Exception(</w:t>
      </w:r>
      <w:r>
        <w:rPr>
          <w:rFonts w:ascii="Consolas" w:hAnsi="Consolas" w:cs="Consolas"/>
          <w:color w:val="2A00FF"/>
          <w:lang w:eastAsia="zh-CN"/>
        </w:rPr>
        <w:t>"Object:["</w:t>
      </w:r>
      <w:r>
        <w:rPr>
          <w:rFonts w:ascii="Consolas" w:hAnsi="Consolas" w:cs="Consolas"/>
          <w:color w:val="000000"/>
          <w:lang w:eastAsia="zh-CN"/>
        </w:rPr>
        <w:t xml:space="preserve"> + model + </w:t>
      </w:r>
      <w:r>
        <w:rPr>
          <w:rFonts w:ascii="Consolas" w:hAnsi="Consolas" w:cs="Consolas"/>
          <w:color w:val="2A00FF"/>
          <w:lang w:eastAsia="zh-CN"/>
        </w:rPr>
        <w:t>"] is not  entity Object "</w:t>
      </w:r>
      <w:r>
        <w:rPr>
          <w:rFonts w:ascii="Consolas" w:hAnsi="Consolas" w:cs="Consolas"/>
          <w:color w:val="000000"/>
          <w:lang w:eastAsia="zh-CN"/>
        </w:rPr>
        <w:t>);</w:t>
      </w:r>
    </w:p>
    <w:p w:rsidR="00B221CA" w:rsidRDefault="00B221CA" w:rsidP="00B221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Chars="274" w:firstLine="658"/>
        <w:jc w:val="left"/>
        <w:rPr>
          <w:rFonts w:ascii="Consolas" w:hAnsi="Consolas" w:cs="Consolas" w:hint="eastAsia"/>
          <w:color w:val="000000"/>
          <w:lang w:eastAsia="zh-CN"/>
        </w:rPr>
      </w:pPr>
      <w:r>
        <w:rPr>
          <w:rFonts w:ascii="Consolas" w:hAnsi="Consolas" w:cs="Consolas" w:hint="eastAsia"/>
          <w:color w:val="000000"/>
          <w:lang w:eastAsia="zh-CN"/>
        </w:rPr>
        <w:t>}</w:t>
      </w:r>
    </w:p>
    <w:p w:rsidR="00AF59EA" w:rsidRPr="00B221CA" w:rsidRDefault="00AF59EA" w:rsidP="00B221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Chars="47"/>
        <w:jc w:val="left"/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>}</w:t>
      </w:r>
    </w:p>
    <w:p w:rsidR="00130FA5" w:rsidRDefault="00E0035F" w:rsidP="00717497">
      <w:pPr>
        <w:pStyle w:val="af7"/>
      </w:pPr>
      <w:bookmarkStart w:id="5" w:name="_Toc342316693"/>
      <w:r w:rsidRPr="00717497">
        <w:rPr>
          <w:rFonts w:hint="eastAsia"/>
        </w:rPr>
        <w:lastRenderedPageBreak/>
        <w:t>具体实现</w:t>
      </w:r>
      <w:bookmarkEnd w:id="5"/>
    </w:p>
    <w:p w:rsidR="00130FA5" w:rsidRPr="004C0E63" w:rsidRDefault="00457691" w:rsidP="00C14C05">
      <w:pPr>
        <w:pStyle w:val="2660505"/>
        <w:jc w:val="left"/>
        <w:rPr>
          <w:color w:val="auto"/>
        </w:rPr>
      </w:pPr>
      <w:bookmarkStart w:id="6" w:name="_Toc248749771"/>
      <w:bookmarkStart w:id="7" w:name="_Toc310084376"/>
      <w:r>
        <w:rPr>
          <w:rFonts w:hint="eastAsia"/>
        </w:rPr>
        <w:t xml:space="preserve"> </w:t>
      </w:r>
      <w:bookmarkStart w:id="8" w:name="_Toc342316694"/>
      <w:bookmarkEnd w:id="6"/>
      <w:bookmarkEnd w:id="7"/>
      <w:r w:rsidR="00E0035F">
        <w:rPr>
          <w:rFonts w:hint="eastAsia"/>
        </w:rPr>
        <w:t>配置文件配置</w:t>
      </w:r>
      <w:bookmarkEnd w:id="8"/>
    </w:p>
    <w:bookmarkEnd w:id="3"/>
    <w:p w:rsidR="00E0035F" w:rsidRDefault="00E0035F" w:rsidP="00E0035F">
      <w:pPr>
        <w:autoSpaceDE w:val="0"/>
        <w:autoSpaceDN w:val="0"/>
        <w:adjustRightInd w:val="0"/>
        <w:spacing w:before="120" w:after="120" w:line="300" w:lineRule="auto"/>
        <w:ind w:firstLine="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/</w:t>
      </w:r>
      <w:r w:rsidRPr="00E0035F">
        <w:rPr>
          <w:sz w:val="21"/>
          <w:szCs w:val="21"/>
          <w:lang w:eastAsia="zh-CN"/>
        </w:rPr>
        <w:t>resources</w:t>
      </w:r>
      <w:r>
        <w:rPr>
          <w:sz w:val="21"/>
          <w:szCs w:val="21"/>
          <w:lang w:eastAsia="zh-CN"/>
        </w:rPr>
        <w:t>/</w:t>
      </w:r>
      <w:r w:rsidRPr="00E0035F">
        <w:rPr>
          <w:sz w:val="21"/>
          <w:szCs w:val="21"/>
          <w:lang w:eastAsia="zh-CN"/>
        </w:rPr>
        <w:t>app-jms.xml</w:t>
      </w:r>
      <w:r>
        <w:rPr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eastAsia="zh-CN"/>
        </w:rPr>
        <w:t>该配置文件配置说明</w:t>
      </w:r>
      <w:r w:rsidR="00AF59EA">
        <w:rPr>
          <w:rFonts w:hint="eastAsia"/>
          <w:sz w:val="21"/>
          <w:szCs w:val="21"/>
          <w:lang w:eastAsia="zh-CN"/>
        </w:rPr>
        <w:t>：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465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8000"/>
          <w:lang w:eastAsia="zh-CN"/>
        </w:rPr>
        <w:t xml:space="preserve">&lt;!-- </w:t>
      </w:r>
      <w:r>
        <w:rPr>
          <w:rFonts w:ascii="Consolas" w:hAnsi="Consolas" w:cs="Consolas"/>
          <w:color w:val="008000"/>
          <w:lang w:eastAsia="zh-CN"/>
        </w:rPr>
        <w:t>消息消费者</w:t>
      </w:r>
      <w:r>
        <w:rPr>
          <w:rFonts w:ascii="Consolas" w:hAnsi="Consolas" w:cs="Consolas"/>
          <w:color w:val="008000"/>
          <w:lang w:eastAsia="zh-CN"/>
        </w:rPr>
        <w:t xml:space="preserve">  --&gt;</w:t>
      </w:r>
      <w:r>
        <w:rPr>
          <w:rFonts w:ascii="Consolas" w:hAnsi="Consolas" w:cs="Consolas"/>
          <w:color w:val="000000"/>
          <w:lang w:eastAsia="zh-CN"/>
        </w:rPr>
        <w:t xml:space="preserve">   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FF"/>
          <w:lang w:eastAsia="zh-CN"/>
        </w:rPr>
        <w:t>&lt;bean name=</w:t>
      </w:r>
      <w:r>
        <w:rPr>
          <w:rFonts w:ascii="Consolas" w:hAnsi="Consolas" w:cs="Consolas"/>
          <w:color w:val="800000"/>
          <w:lang w:eastAsia="zh-CN"/>
        </w:rPr>
        <w:t>"messageConsumer"</w:t>
      </w:r>
      <w:r>
        <w:rPr>
          <w:rFonts w:ascii="Consolas" w:hAnsi="Consolas" w:cs="Consolas"/>
          <w:color w:val="0000FF"/>
          <w:lang w:eastAsia="zh-CN"/>
        </w:rPr>
        <w:t xml:space="preserve"> class=</w:t>
      </w:r>
      <w:r>
        <w:rPr>
          <w:rFonts w:ascii="Consolas" w:hAnsi="Consolas" w:cs="Consolas"/>
          <w:color w:val="800000"/>
          <w:lang w:eastAsia="zh-CN"/>
        </w:rPr>
        <w:t>"com.hotent.core.jms.MessageConsumer"</w:t>
      </w:r>
      <w:r>
        <w:rPr>
          <w:rFonts w:ascii="Consolas" w:hAnsi="Consolas" w:cs="Consolas"/>
          <w:color w:val="0000FF"/>
          <w:lang w:eastAsia="zh-CN"/>
        </w:rPr>
        <w:t>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&lt;property name=</w:t>
      </w:r>
      <w:r>
        <w:rPr>
          <w:rFonts w:ascii="Consolas" w:hAnsi="Consolas" w:cs="Consolas"/>
          <w:color w:val="800000"/>
          <w:lang w:eastAsia="zh-CN"/>
        </w:rPr>
        <w:t>"handlers"</w:t>
      </w:r>
      <w:r>
        <w:rPr>
          <w:rFonts w:ascii="Consolas" w:hAnsi="Consolas" w:cs="Consolas"/>
          <w:color w:val="0000FF"/>
          <w:lang w:eastAsia="zh-CN"/>
        </w:rPr>
        <w:t>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&lt;map&gt;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&lt;entry  key=</w:t>
      </w:r>
      <w:r>
        <w:rPr>
          <w:rFonts w:ascii="Consolas" w:hAnsi="Consolas" w:cs="Consolas"/>
          <w:color w:val="800000"/>
          <w:lang w:eastAsia="zh-CN"/>
        </w:rPr>
        <w:t>"</w:t>
      </w:r>
      <w:r w:rsidRPr="00590494">
        <w:rPr>
          <w:rFonts w:ascii="Consolas" w:hAnsi="Consolas" w:cs="Consolas"/>
          <w:color w:val="800000"/>
          <w:bdr w:val="single" w:sz="4" w:space="0" w:color="auto"/>
          <w:lang w:eastAsia="zh-CN"/>
        </w:rPr>
        <w:t>com.hotent.core.model.MailModel</w:t>
      </w:r>
      <w:r>
        <w:rPr>
          <w:rFonts w:ascii="Consolas" w:hAnsi="Consolas" w:cs="Consolas"/>
          <w:color w:val="800000"/>
          <w:lang w:eastAsia="zh-CN"/>
        </w:rPr>
        <w:t>"</w:t>
      </w:r>
      <w:r>
        <w:rPr>
          <w:rFonts w:ascii="Consolas" w:hAnsi="Consolas" w:cs="Consolas"/>
          <w:color w:val="0000FF"/>
          <w:lang w:eastAsia="zh-CN"/>
        </w:rPr>
        <w:t>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&lt;bean</w:t>
      </w:r>
      <w:r>
        <w:rPr>
          <w:rFonts w:ascii="Consolas" w:hAnsi="Consolas" w:cs="Consolas" w:hint="eastAsia"/>
          <w:color w:val="0000FF"/>
          <w:lang w:eastAsia="zh-CN"/>
        </w:rPr>
        <w:t xml:space="preserve"> </w:t>
      </w:r>
      <w:r>
        <w:rPr>
          <w:rFonts w:ascii="Consolas" w:hAnsi="Consolas" w:cs="Consolas"/>
          <w:color w:val="0000FF"/>
          <w:lang w:eastAsia="zh-CN"/>
        </w:rPr>
        <w:t>class=</w:t>
      </w:r>
      <w:r>
        <w:rPr>
          <w:rFonts w:ascii="Consolas" w:hAnsi="Consolas" w:cs="Consolas"/>
          <w:color w:val="800000"/>
          <w:lang w:eastAsia="zh-CN"/>
        </w:rPr>
        <w:t>"</w:t>
      </w:r>
      <w:r w:rsidRPr="00590494">
        <w:rPr>
          <w:rFonts w:ascii="Consolas" w:hAnsi="Consolas" w:cs="Consolas"/>
          <w:color w:val="800000"/>
          <w:bdr w:val="single" w:sz="4" w:space="0" w:color="auto"/>
          <w:lang w:eastAsia="zh-CN"/>
        </w:rPr>
        <w:t>com.hotent.platform.service.jms.impl.MailHandler</w:t>
      </w:r>
      <w:r>
        <w:rPr>
          <w:rFonts w:ascii="Consolas" w:hAnsi="Consolas" w:cs="Consolas"/>
          <w:color w:val="800000"/>
          <w:lang w:eastAsia="zh-CN"/>
        </w:rPr>
        <w:t>"</w:t>
      </w:r>
      <w:r>
        <w:rPr>
          <w:rFonts w:ascii="Consolas" w:hAnsi="Consolas" w:cs="Consolas"/>
          <w:color w:val="0000FF"/>
          <w:lang w:eastAsia="zh-CN"/>
        </w:rPr>
        <w:t>&gt;&lt;/bean&gt;</w:t>
      </w:r>
    </w:p>
    <w:p w:rsidR="00E0035F" w:rsidRP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0000FF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&lt;/entry&gt;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&lt;entry  key=</w:t>
      </w:r>
      <w:r>
        <w:rPr>
          <w:rFonts w:ascii="Consolas" w:hAnsi="Consolas" w:cs="Consolas"/>
          <w:color w:val="800000"/>
          <w:lang w:eastAsia="zh-CN"/>
        </w:rPr>
        <w:t>"com.hotent.core.model.SmsMobile"</w:t>
      </w:r>
      <w:r>
        <w:rPr>
          <w:rFonts w:ascii="Consolas" w:hAnsi="Consolas" w:cs="Consolas"/>
          <w:color w:val="0000FF"/>
          <w:lang w:eastAsia="zh-CN"/>
        </w:rPr>
        <w:t>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&lt;bean class=</w:t>
      </w:r>
      <w:r>
        <w:rPr>
          <w:rFonts w:ascii="Consolas" w:hAnsi="Consolas" w:cs="Consolas"/>
          <w:color w:val="800000"/>
          <w:lang w:eastAsia="zh-CN"/>
        </w:rPr>
        <w:t>"com.hotent.platform.service.jms.impl.SmsHandler"</w:t>
      </w:r>
      <w:r>
        <w:rPr>
          <w:rFonts w:ascii="Consolas" w:hAnsi="Consolas" w:cs="Consolas"/>
          <w:color w:val="0000FF"/>
          <w:lang w:eastAsia="zh-CN"/>
        </w:rPr>
        <w:t>&gt;&lt;/bean&gt;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&lt;/entry&gt;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&lt;entry  key=</w:t>
      </w:r>
      <w:r>
        <w:rPr>
          <w:rFonts w:ascii="Consolas" w:hAnsi="Consolas" w:cs="Consolas"/>
          <w:color w:val="800000"/>
          <w:lang w:eastAsia="zh-CN"/>
        </w:rPr>
        <w:t>"com.hotent.core.model.InnerMessage"</w:t>
      </w:r>
      <w:r>
        <w:rPr>
          <w:rFonts w:ascii="Consolas" w:hAnsi="Consolas" w:cs="Consolas"/>
          <w:color w:val="0000FF"/>
          <w:lang w:eastAsia="zh-CN"/>
        </w:rPr>
        <w:t>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&lt;bean class=</w:t>
      </w:r>
      <w:r>
        <w:rPr>
          <w:rFonts w:ascii="Consolas" w:hAnsi="Consolas" w:cs="Consolas"/>
          <w:color w:val="800000"/>
          <w:lang w:eastAsia="zh-CN"/>
        </w:rPr>
        <w:t>"com.hotent.platform.service.jms.impl.InnerHandler"</w:t>
      </w:r>
      <w:r>
        <w:rPr>
          <w:rFonts w:ascii="Consolas" w:hAnsi="Consolas" w:cs="Consolas"/>
          <w:color w:val="0000FF"/>
          <w:lang w:eastAsia="zh-CN"/>
        </w:rPr>
        <w:t>&gt;&lt;/bean&gt;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0000FF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&lt;/entry&gt;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465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 w:hint="eastAsia"/>
          <w:color w:val="0000FF"/>
          <w:lang w:eastAsia="zh-CN"/>
        </w:rPr>
        <w:tab/>
      </w:r>
      <w:r>
        <w:rPr>
          <w:rFonts w:ascii="Consolas" w:hAnsi="Consolas" w:cs="Consolas" w:hint="eastAsia"/>
          <w:color w:val="0000FF"/>
          <w:lang w:eastAsia="zh-CN"/>
        </w:rPr>
        <w:tab/>
      </w:r>
      <w:r>
        <w:rPr>
          <w:rFonts w:ascii="Consolas" w:hAnsi="Consolas" w:cs="Consolas" w:hint="eastAsia"/>
          <w:color w:val="0000FF"/>
          <w:lang w:eastAsia="zh-CN"/>
        </w:rPr>
        <w:tab/>
      </w:r>
      <w:r w:rsidRPr="00E0035F">
        <w:rPr>
          <w:rFonts w:ascii="Consolas" w:hAnsi="Consolas" w:cs="Consolas"/>
          <w:color w:val="008000"/>
          <w:lang w:eastAsia="zh-CN"/>
        </w:rPr>
        <w:t>&lt;!</w:t>
      </w:r>
      <w:r>
        <w:rPr>
          <w:rFonts w:ascii="Consolas" w:hAnsi="Consolas" w:cs="Consolas"/>
          <w:color w:val="008000"/>
          <w:lang w:eastAsia="zh-CN"/>
        </w:rPr>
        <w:t>—</w:t>
      </w:r>
      <w:r>
        <w:rPr>
          <w:rFonts w:ascii="Consolas" w:hAnsi="Consolas" w:cs="Consolas" w:hint="eastAsia"/>
          <w:color w:val="008000"/>
          <w:lang w:eastAsia="zh-CN"/>
        </w:rPr>
        <w:t>可以实现多种类型的发送消息</w:t>
      </w:r>
      <w:r w:rsidRPr="00E0035F">
        <w:rPr>
          <w:rFonts w:ascii="Consolas" w:hAnsi="Consolas" w:cs="Consolas"/>
          <w:color w:val="008000"/>
          <w:lang w:eastAsia="zh-CN"/>
        </w:rPr>
        <w:t>--&gt;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&lt;/map&gt;</w:t>
      </w:r>
    </w:p>
    <w:p w:rsidR="00E0035F" w:rsidRDefault="00E0035F" w:rsidP="00E00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FF"/>
          <w:lang w:eastAsia="zh-CN"/>
        </w:rPr>
        <w:t>&lt;/property&gt;</w:t>
      </w:r>
      <w:r>
        <w:rPr>
          <w:rFonts w:ascii="Consolas" w:hAnsi="Consolas" w:cs="Consolas"/>
          <w:color w:val="000000"/>
          <w:lang w:eastAsia="zh-CN"/>
        </w:rPr>
        <w:t xml:space="preserve"> </w:t>
      </w:r>
    </w:p>
    <w:p w:rsidR="00E0035F" w:rsidRDefault="00E0035F" w:rsidP="00E0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120" w:line="300" w:lineRule="auto"/>
        <w:ind w:firstLine="465"/>
        <w:jc w:val="both"/>
        <w:rPr>
          <w:rFonts w:ascii="Consolas" w:hAnsi="Consolas" w:cs="Consolas"/>
          <w:color w:val="0000FF"/>
          <w:lang w:eastAsia="zh-CN"/>
        </w:rPr>
      </w:pPr>
      <w:r>
        <w:rPr>
          <w:rFonts w:ascii="Consolas" w:hAnsi="Consolas" w:cs="Consolas"/>
          <w:color w:val="0000FF"/>
          <w:lang w:eastAsia="zh-CN"/>
        </w:rPr>
        <w:t>&lt;/bean&gt;</w:t>
      </w:r>
    </w:p>
    <w:p w:rsidR="00E0035F" w:rsidRPr="00794627" w:rsidRDefault="00E0035F" w:rsidP="00B85B03">
      <w:pPr>
        <w:autoSpaceDE w:val="0"/>
        <w:autoSpaceDN w:val="0"/>
        <w:adjustRightInd w:val="0"/>
        <w:spacing w:before="120" w:after="120" w:line="300" w:lineRule="auto"/>
        <w:ind w:firstLine="465"/>
        <w:jc w:val="left"/>
        <w:rPr>
          <w:rFonts w:ascii="Consolas" w:hAnsi="Consolas" w:cs="Consolas"/>
          <w:color w:val="000000"/>
          <w:sz w:val="21"/>
          <w:szCs w:val="21"/>
          <w:lang w:eastAsia="zh-CN"/>
        </w:rPr>
      </w:pPr>
      <w:r w:rsidRPr="00794627">
        <w:rPr>
          <w:rFonts w:ascii="Consolas" w:hAnsi="Consolas" w:cs="Consolas" w:hint="eastAsia"/>
          <w:sz w:val="21"/>
          <w:szCs w:val="21"/>
          <w:lang w:eastAsia="zh-CN"/>
        </w:rPr>
        <w:t>找到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 xml:space="preserve"> </w:t>
      </w:r>
      <w:r w:rsidRPr="00794627">
        <w:rPr>
          <w:rFonts w:ascii="Consolas" w:hAnsi="Consolas" w:cs="Consolas"/>
          <w:color w:val="800000"/>
          <w:sz w:val="21"/>
          <w:szCs w:val="21"/>
          <w:lang w:eastAsia="zh-CN"/>
        </w:rPr>
        <w:t>messageConsumer</w:t>
      </w:r>
      <w:r w:rsidRPr="00794627">
        <w:rPr>
          <w:rFonts w:ascii="Consolas" w:hAnsi="Consolas" w:cs="Consolas" w:hint="eastAsia"/>
          <w:color w:val="800000"/>
          <w:sz w:val="21"/>
          <w:szCs w:val="21"/>
          <w:lang w:eastAsia="zh-CN"/>
        </w:rPr>
        <w:t xml:space="preserve"> 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这个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 xml:space="preserve">bean 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在</w:t>
      </w:r>
      <w:r w:rsidRPr="00794627">
        <w:rPr>
          <w:rFonts w:ascii="Consolas" w:hAnsi="Consolas" w:cs="Consolas"/>
          <w:color w:val="0000FF"/>
          <w:sz w:val="21"/>
          <w:szCs w:val="21"/>
          <w:lang w:eastAsia="zh-CN"/>
        </w:rPr>
        <w:t>&lt;map&gt;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下配置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 xml:space="preserve"> 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要实现的发送消息类及发送消息的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Model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。发送消息实现类需要实现</w:t>
      </w:r>
      <w:r w:rsidRPr="00794627">
        <w:rPr>
          <w:rFonts w:ascii="Consolas" w:hAnsi="Consolas" w:cs="Consolas"/>
          <w:color w:val="800000"/>
          <w:sz w:val="21"/>
          <w:szCs w:val="21"/>
          <w:lang w:eastAsia="zh-CN"/>
        </w:rPr>
        <w:t>IJmsHandler</w:t>
      </w:r>
      <w:r w:rsidRPr="00794627">
        <w:rPr>
          <w:rFonts w:ascii="Consolas" w:hAnsi="Consolas" w:cs="Consolas" w:hint="eastAsia"/>
          <w:color w:val="000000"/>
          <w:sz w:val="21"/>
          <w:szCs w:val="21"/>
          <w:lang w:eastAsia="zh-CN"/>
        </w:rPr>
        <w:t>接口</w:t>
      </w:r>
      <w:r w:rsidR="006B14A4" w:rsidRPr="00794627">
        <w:rPr>
          <w:rFonts w:ascii="Consolas" w:hAnsi="Consolas" w:cs="Consolas" w:hint="eastAsia"/>
          <w:color w:val="000000"/>
          <w:sz w:val="21"/>
          <w:szCs w:val="21"/>
          <w:lang w:eastAsia="zh-CN"/>
        </w:rPr>
        <w:t>。</w:t>
      </w:r>
    </w:p>
    <w:p w:rsidR="006B14A4" w:rsidRPr="00794627" w:rsidRDefault="006B14A4" w:rsidP="00B85B03">
      <w:pPr>
        <w:autoSpaceDE w:val="0"/>
        <w:autoSpaceDN w:val="0"/>
        <w:adjustRightInd w:val="0"/>
        <w:spacing w:before="120" w:after="120" w:line="300" w:lineRule="auto"/>
        <w:ind w:firstLine="465"/>
        <w:jc w:val="left"/>
        <w:rPr>
          <w:rFonts w:ascii="Consolas" w:hAnsi="Consolas" w:cs="Consolas"/>
          <w:sz w:val="21"/>
          <w:szCs w:val="21"/>
          <w:lang w:eastAsia="zh-CN"/>
        </w:rPr>
      </w:pPr>
      <w:r w:rsidRPr="00794627">
        <w:rPr>
          <w:rFonts w:ascii="Consolas" w:hAnsi="Consolas" w:cs="Consolas"/>
          <w:color w:val="0000FF"/>
          <w:sz w:val="21"/>
          <w:szCs w:val="21"/>
          <w:lang w:eastAsia="zh-CN"/>
        </w:rPr>
        <w:t xml:space="preserve">entry  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的</w:t>
      </w:r>
      <w:r w:rsidRPr="00794627">
        <w:rPr>
          <w:rFonts w:ascii="Consolas" w:hAnsi="Consolas" w:cs="Consolas" w:hint="eastAsia"/>
          <w:color w:val="0000FF"/>
          <w:sz w:val="21"/>
          <w:szCs w:val="21"/>
          <w:lang w:eastAsia="zh-CN"/>
        </w:rPr>
        <w:t xml:space="preserve">key  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配置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 xml:space="preserve"> 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发送消息的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Model</w:t>
      </w:r>
    </w:p>
    <w:p w:rsidR="006B14A4" w:rsidRPr="00794627" w:rsidRDefault="006B14A4" w:rsidP="00B85B03">
      <w:pPr>
        <w:autoSpaceDE w:val="0"/>
        <w:autoSpaceDN w:val="0"/>
        <w:adjustRightInd w:val="0"/>
        <w:spacing w:before="120" w:after="120" w:line="300" w:lineRule="auto"/>
        <w:ind w:firstLine="465"/>
        <w:jc w:val="left"/>
        <w:rPr>
          <w:rFonts w:ascii="Consolas" w:hAnsi="Consolas" w:cs="Consolas"/>
          <w:sz w:val="21"/>
          <w:szCs w:val="21"/>
          <w:lang w:eastAsia="zh-CN"/>
        </w:rPr>
      </w:pPr>
      <w:r w:rsidRPr="00794627">
        <w:rPr>
          <w:rFonts w:ascii="Consolas" w:hAnsi="Consolas" w:cs="Consolas"/>
          <w:color w:val="0000FF"/>
          <w:sz w:val="21"/>
          <w:szCs w:val="21"/>
          <w:lang w:eastAsia="zh-CN"/>
        </w:rPr>
        <w:t>bean</w:t>
      </w:r>
      <w:r w:rsidRPr="00794627">
        <w:rPr>
          <w:rFonts w:ascii="Consolas" w:hAnsi="Consolas" w:cs="Consolas" w:hint="eastAsia"/>
          <w:color w:val="0000FF"/>
          <w:sz w:val="21"/>
          <w:szCs w:val="21"/>
          <w:lang w:eastAsia="zh-CN"/>
        </w:rPr>
        <w:t xml:space="preserve">   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的</w:t>
      </w:r>
      <w:r w:rsidRPr="00794627">
        <w:rPr>
          <w:rFonts w:ascii="Consolas" w:hAnsi="Consolas" w:cs="Consolas"/>
          <w:color w:val="0000FF"/>
          <w:sz w:val="21"/>
          <w:szCs w:val="21"/>
          <w:lang w:eastAsia="zh-CN"/>
        </w:rPr>
        <w:t>class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配置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 xml:space="preserve"> 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发送消息的实现类</w:t>
      </w:r>
      <w:r w:rsidRPr="00794627">
        <w:rPr>
          <w:rFonts w:ascii="Consolas" w:hAnsi="Consolas" w:cs="Consolas"/>
          <w:sz w:val="21"/>
          <w:szCs w:val="21"/>
          <w:lang w:eastAsia="zh-CN"/>
        </w:rPr>
        <w:t>(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该类需要实现</w:t>
      </w:r>
      <w:r w:rsidRPr="00794627">
        <w:rPr>
          <w:rFonts w:ascii="Consolas" w:hAnsi="Consolas" w:cs="Consolas"/>
          <w:color w:val="800000"/>
          <w:sz w:val="21"/>
          <w:szCs w:val="21"/>
          <w:lang w:eastAsia="zh-CN"/>
        </w:rPr>
        <w:t>IJmsHandler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接口</w:t>
      </w:r>
      <w:r w:rsidRPr="00794627">
        <w:rPr>
          <w:rFonts w:ascii="Consolas" w:hAnsi="Consolas" w:cs="Consolas"/>
          <w:sz w:val="21"/>
          <w:szCs w:val="21"/>
          <w:lang w:eastAsia="zh-CN"/>
        </w:rPr>
        <w:t>)</w:t>
      </w:r>
      <w:r w:rsidR="00B35818">
        <w:rPr>
          <w:rFonts w:ascii="Consolas" w:hAnsi="Consolas" w:cs="Consolas"/>
          <w:sz w:val="21"/>
          <w:szCs w:val="21"/>
          <w:lang w:eastAsia="zh-CN"/>
        </w:rPr>
        <w:br w:type="column"/>
      </w:r>
    </w:p>
    <w:p w:rsidR="00E0035F" w:rsidRPr="00E0035F" w:rsidRDefault="00E0035F" w:rsidP="00E0035F">
      <w:pPr>
        <w:pStyle w:val="2660505"/>
        <w:jc w:val="left"/>
        <w:rPr>
          <w:color w:val="auto"/>
        </w:rPr>
      </w:pPr>
      <w:r>
        <w:rPr>
          <w:rFonts w:hint="eastAsia"/>
        </w:rPr>
        <w:t xml:space="preserve"> </w:t>
      </w:r>
      <w:bookmarkStart w:id="9" w:name="_Toc342316695"/>
      <w:r w:rsidR="00B85B03">
        <w:rPr>
          <w:rFonts w:hint="eastAsia"/>
        </w:rPr>
        <w:t>接口</w:t>
      </w:r>
      <w:r>
        <w:rPr>
          <w:rFonts w:hint="eastAsia"/>
        </w:rPr>
        <w:t>实现</w:t>
      </w:r>
      <w:bookmarkEnd w:id="9"/>
    </w:p>
    <w:p w:rsidR="00794627" w:rsidRDefault="00794627" w:rsidP="00794627">
      <w:pPr>
        <w:autoSpaceDE w:val="0"/>
        <w:autoSpaceDN w:val="0"/>
        <w:adjustRightInd w:val="0"/>
        <w:spacing w:before="120" w:after="120" w:line="300" w:lineRule="auto"/>
        <w:ind w:firstLineChars="100" w:firstLine="210"/>
        <w:jc w:val="both"/>
        <w:rPr>
          <w:rFonts w:ascii="Consolas" w:hAnsi="Consolas" w:cs="Consolas"/>
          <w:sz w:val="21"/>
          <w:szCs w:val="21"/>
          <w:lang w:eastAsia="zh-CN"/>
        </w:rPr>
      </w:pPr>
      <w:r w:rsidRPr="00794627">
        <w:rPr>
          <w:rFonts w:hint="eastAsia"/>
          <w:sz w:val="21"/>
          <w:szCs w:val="21"/>
          <w:lang w:eastAsia="zh-CN"/>
        </w:rPr>
        <w:t>在实现</w:t>
      </w:r>
      <w:r w:rsidRPr="00794627">
        <w:rPr>
          <w:rFonts w:ascii="Consolas" w:hAnsi="Consolas" w:cs="Consolas"/>
          <w:color w:val="800000"/>
          <w:sz w:val="21"/>
          <w:szCs w:val="21"/>
          <w:lang w:eastAsia="zh-CN"/>
        </w:rPr>
        <w:t>IJmsHandler</w:t>
      </w:r>
      <w:r w:rsidRPr="00794627">
        <w:rPr>
          <w:rFonts w:ascii="Consolas" w:hAnsi="Consolas" w:cs="Consolas" w:hint="eastAsia"/>
          <w:sz w:val="21"/>
          <w:szCs w:val="21"/>
          <w:lang w:eastAsia="zh-CN"/>
        </w:rPr>
        <w:t>接口</w:t>
      </w:r>
      <w:r>
        <w:rPr>
          <w:rFonts w:ascii="Consolas" w:hAnsi="Consolas" w:cs="Consolas" w:hint="eastAsia"/>
          <w:sz w:val="21"/>
          <w:szCs w:val="21"/>
          <w:lang w:eastAsia="zh-CN"/>
        </w:rPr>
        <w:t>的</w:t>
      </w:r>
      <w:r w:rsidR="0047300F">
        <w:rPr>
          <w:rFonts w:ascii="Consolas" w:hAnsi="Consolas" w:cs="Consolas" w:hint="eastAsia"/>
          <w:sz w:val="21"/>
          <w:szCs w:val="21"/>
          <w:lang w:eastAsia="zh-CN"/>
        </w:rPr>
        <w:t>类的</w:t>
      </w:r>
      <w:r>
        <w:rPr>
          <w:rFonts w:ascii="Consolas" w:hAnsi="Consolas" w:cs="Consolas" w:hint="eastAsia"/>
          <w:sz w:val="21"/>
          <w:szCs w:val="21"/>
          <w:lang w:eastAsia="zh-CN"/>
        </w:rPr>
        <w:t>方法进行发送消息的</w:t>
      </w:r>
      <w:r w:rsidR="0047300F">
        <w:rPr>
          <w:rFonts w:ascii="Consolas" w:hAnsi="Consolas" w:cs="Consolas" w:hint="eastAsia"/>
          <w:sz w:val="21"/>
          <w:szCs w:val="21"/>
          <w:lang w:eastAsia="zh-CN"/>
        </w:rPr>
        <w:t>相关</w:t>
      </w:r>
      <w:r>
        <w:rPr>
          <w:rFonts w:ascii="Consolas" w:hAnsi="Consolas" w:cs="Consolas" w:hint="eastAsia"/>
          <w:sz w:val="21"/>
          <w:szCs w:val="21"/>
          <w:lang w:eastAsia="zh-CN"/>
        </w:rPr>
        <w:t>。</w:t>
      </w:r>
    </w:p>
    <w:p w:rsidR="00E0035F" w:rsidRPr="00794627" w:rsidRDefault="00794627" w:rsidP="00794627">
      <w:pPr>
        <w:autoSpaceDE w:val="0"/>
        <w:autoSpaceDN w:val="0"/>
        <w:adjustRightInd w:val="0"/>
        <w:spacing w:before="120" w:after="120" w:line="300" w:lineRule="auto"/>
        <w:ind w:firstLineChars="50" w:firstLine="105"/>
        <w:jc w:val="both"/>
        <w:rPr>
          <w:sz w:val="21"/>
          <w:szCs w:val="21"/>
          <w:lang w:eastAsia="zh-CN"/>
        </w:rPr>
      </w:pPr>
      <w:r w:rsidRPr="00794627">
        <w:rPr>
          <w:rFonts w:hint="eastAsia"/>
          <w:sz w:val="21"/>
          <w:szCs w:val="21"/>
          <w:lang w:eastAsia="zh-CN"/>
        </w:rPr>
        <w:t xml:space="preserve"> </w:t>
      </w:r>
      <w:r w:rsidR="00B85B03" w:rsidRPr="00794627">
        <w:rPr>
          <w:rFonts w:hint="eastAsia"/>
          <w:sz w:val="21"/>
          <w:szCs w:val="21"/>
          <w:lang w:eastAsia="zh-CN"/>
        </w:rPr>
        <w:t>比如实现发送邮件消息如</w:t>
      </w:r>
      <w:r>
        <w:rPr>
          <w:rFonts w:hint="eastAsia"/>
          <w:sz w:val="21"/>
          <w:szCs w:val="21"/>
          <w:lang w:eastAsia="zh-CN"/>
        </w:rPr>
        <w:t>下</w:t>
      </w:r>
      <w:r w:rsidR="00B85B03" w:rsidRPr="00794627">
        <w:rPr>
          <w:rFonts w:hint="eastAsia"/>
          <w:sz w:val="21"/>
          <w:szCs w:val="21"/>
          <w:lang w:eastAsia="zh-CN"/>
        </w:rPr>
        <w:t>：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>/**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 xml:space="preserve"> * </w:t>
      </w:r>
      <w:r>
        <w:rPr>
          <w:rFonts w:ascii="Consolas" w:hAnsi="Consolas" w:cs="Consolas"/>
          <w:color w:val="3F5FBF"/>
          <w:lang w:eastAsia="zh-CN"/>
        </w:rPr>
        <w:t>发送邮件消息的实现类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 xml:space="preserve"> * </w:t>
      </w:r>
      <w:r>
        <w:rPr>
          <w:rFonts w:ascii="Consolas" w:hAnsi="Consolas" w:cs="Consolas"/>
          <w:b/>
          <w:bCs/>
          <w:color w:val="7F9FBF"/>
          <w:lang w:eastAsia="zh-CN"/>
        </w:rPr>
        <w:t>@author</w:t>
      </w:r>
      <w:r>
        <w:rPr>
          <w:rFonts w:ascii="Consolas" w:hAnsi="Consolas" w:cs="Consolas"/>
          <w:color w:val="3F5FBF"/>
          <w:lang w:eastAsia="zh-CN"/>
        </w:rPr>
        <w:t xml:space="preserve"> zxh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 xml:space="preserve"> *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3F5FBF"/>
          <w:lang w:eastAsia="zh-CN"/>
        </w:rPr>
        <w:t xml:space="preserve"> */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b/>
          <w:bCs/>
          <w:color w:val="7F0055"/>
          <w:lang w:eastAsia="zh-CN"/>
        </w:rPr>
        <w:t>public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class</w:t>
      </w:r>
      <w:r>
        <w:rPr>
          <w:rFonts w:ascii="Consolas" w:hAnsi="Consolas" w:cs="Consolas"/>
          <w:color w:val="000000"/>
          <w:lang w:eastAsia="zh-CN"/>
        </w:rPr>
        <w:t xml:space="preserve"> MailHandler </w:t>
      </w:r>
      <w:r>
        <w:rPr>
          <w:rFonts w:ascii="Consolas" w:hAnsi="Consolas" w:cs="Consolas"/>
          <w:b/>
          <w:bCs/>
          <w:color w:val="7F0055"/>
          <w:lang w:eastAsia="zh-CN"/>
        </w:rPr>
        <w:t>implements</w:t>
      </w:r>
      <w:r>
        <w:rPr>
          <w:rFonts w:ascii="Consolas" w:hAnsi="Consolas" w:cs="Consolas"/>
          <w:color w:val="000000"/>
          <w:lang w:eastAsia="zh-CN"/>
        </w:rPr>
        <w:t xml:space="preserve"> IJmsHandler {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private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final</w:t>
      </w:r>
      <w:r>
        <w:rPr>
          <w:rFonts w:ascii="Consolas" w:hAnsi="Consolas" w:cs="Consolas"/>
          <w:color w:val="000000"/>
          <w:lang w:eastAsia="zh-CN"/>
        </w:rPr>
        <w:t xml:space="preserve"> Log logger = LogFactory.getLog(MailHandler.</w:t>
      </w:r>
      <w:r>
        <w:rPr>
          <w:rFonts w:ascii="Consolas" w:hAnsi="Consolas" w:cs="Consolas"/>
          <w:b/>
          <w:bCs/>
          <w:color w:val="7F0055"/>
          <w:lang w:eastAsia="zh-CN"/>
        </w:rPr>
        <w:t>class</w:t>
      </w:r>
      <w:r>
        <w:rPr>
          <w:rFonts w:ascii="Consolas" w:hAnsi="Consolas" w:cs="Consolas"/>
          <w:color w:val="000000"/>
          <w:lang w:eastAsia="zh-CN"/>
        </w:rPr>
        <w:t>);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646464"/>
          <w:lang w:eastAsia="zh-CN"/>
        </w:rPr>
        <w:t>@</w:t>
      </w:r>
      <w:r>
        <w:rPr>
          <w:rFonts w:ascii="Consolas" w:hAnsi="Consolas" w:cs="Consolas"/>
          <w:color w:val="000000"/>
          <w:lang w:eastAsia="zh-CN"/>
        </w:rPr>
        <w:t>Resource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private</w:t>
      </w:r>
      <w:r>
        <w:rPr>
          <w:rFonts w:ascii="Consolas" w:hAnsi="Consolas" w:cs="Consolas"/>
          <w:color w:val="000000"/>
          <w:lang w:eastAsia="zh-CN"/>
        </w:rPr>
        <w:t xml:space="preserve"> MessageEngine messageEngine;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646464"/>
          <w:lang w:eastAsia="zh-CN"/>
        </w:rPr>
        <w:t>@</w:t>
      </w:r>
      <w:r>
        <w:rPr>
          <w:rFonts w:ascii="Consolas" w:hAnsi="Consolas" w:cs="Consolas"/>
          <w:color w:val="000000"/>
          <w:lang w:eastAsia="zh-CN"/>
        </w:rPr>
        <w:t>Override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b/>
          <w:bCs/>
          <w:color w:val="7F0055"/>
          <w:lang w:eastAsia="zh-CN"/>
        </w:rPr>
        <w:t>public</w:t>
      </w:r>
      <w:r>
        <w:rPr>
          <w:rFonts w:ascii="Consolas" w:hAnsi="Consolas" w:cs="Consolas"/>
          <w:color w:val="00000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zh-CN"/>
        </w:rPr>
        <w:t>void</w:t>
      </w:r>
      <w:r>
        <w:rPr>
          <w:rFonts w:ascii="Consolas" w:hAnsi="Consolas" w:cs="Consolas"/>
          <w:color w:val="000000"/>
          <w:lang w:eastAsia="zh-CN"/>
        </w:rPr>
        <w:t xml:space="preserve"> handMessage(Object model) {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000000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  <w:t>MailModel mailModel = (MailModel) model;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Chars="375" w:firstLine="90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8000"/>
          <w:lang w:eastAsia="zh-CN"/>
        </w:rPr>
        <w:t>//</w:t>
      </w:r>
      <w:r>
        <w:rPr>
          <w:rFonts w:ascii="Consolas" w:hAnsi="Consolas" w:cs="Consolas" w:hint="eastAsia"/>
          <w:color w:val="008000"/>
          <w:lang w:eastAsia="zh-CN"/>
        </w:rPr>
        <w:t>具体发送邮件的方法</w:t>
      </w:r>
    </w:p>
    <w:p w:rsidR="005D7164" w:rsidRP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FF0000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</w:r>
      <w:r>
        <w:rPr>
          <w:rFonts w:ascii="Consolas" w:hAnsi="Consolas" w:cs="Consolas"/>
          <w:color w:val="000000"/>
          <w:lang w:eastAsia="zh-CN"/>
        </w:rPr>
        <w:tab/>
      </w:r>
      <w:r w:rsidRPr="005D7164">
        <w:rPr>
          <w:rFonts w:ascii="Consolas" w:hAnsi="Consolas" w:cs="Consolas"/>
          <w:color w:val="FF0000"/>
          <w:lang w:eastAsia="zh-CN"/>
        </w:rPr>
        <w:t xml:space="preserve">SimpleMailMessage message = </w:t>
      </w:r>
      <w:r w:rsidRPr="005D7164">
        <w:rPr>
          <w:rFonts w:ascii="Consolas" w:hAnsi="Consolas" w:cs="Consolas"/>
          <w:b/>
          <w:bCs/>
          <w:color w:val="FF0000"/>
          <w:lang w:eastAsia="zh-CN"/>
        </w:rPr>
        <w:t>new</w:t>
      </w:r>
      <w:r w:rsidRPr="005D7164">
        <w:rPr>
          <w:rFonts w:ascii="Consolas" w:hAnsi="Consolas" w:cs="Consolas"/>
          <w:color w:val="FF0000"/>
          <w:lang w:eastAsia="zh-CN"/>
        </w:rPr>
        <w:t xml:space="preserve"> SimpleMailMessage();</w:t>
      </w:r>
    </w:p>
    <w:p w:rsidR="005D7164" w:rsidRP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FF0000"/>
          <w:lang w:eastAsia="zh-CN"/>
        </w:rPr>
      </w:pPr>
      <w:r w:rsidRPr="005D7164">
        <w:rPr>
          <w:rFonts w:ascii="Consolas" w:hAnsi="Consolas" w:cs="Consolas"/>
          <w:color w:val="FF0000"/>
          <w:lang w:eastAsia="zh-CN"/>
        </w:rPr>
        <w:tab/>
      </w:r>
      <w:r w:rsidRPr="005D7164">
        <w:rPr>
          <w:rFonts w:ascii="Consolas" w:hAnsi="Consolas" w:cs="Consolas"/>
          <w:color w:val="FF0000"/>
          <w:lang w:eastAsia="zh-CN"/>
        </w:rPr>
        <w:tab/>
        <w:t>message.setSubject(mailModel.getSubject());</w:t>
      </w:r>
    </w:p>
    <w:p w:rsidR="005D7164" w:rsidRP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FF0000"/>
          <w:lang w:eastAsia="zh-CN"/>
        </w:rPr>
      </w:pPr>
      <w:r w:rsidRPr="005D7164">
        <w:rPr>
          <w:rFonts w:ascii="Consolas" w:hAnsi="Consolas" w:cs="Consolas"/>
          <w:color w:val="FF0000"/>
          <w:lang w:eastAsia="zh-CN"/>
        </w:rPr>
        <w:tab/>
      </w:r>
      <w:r w:rsidRPr="005D7164">
        <w:rPr>
          <w:rFonts w:ascii="Consolas" w:hAnsi="Consolas" w:cs="Consolas"/>
          <w:color w:val="FF0000"/>
          <w:lang w:eastAsia="zh-CN"/>
        </w:rPr>
        <w:tab/>
        <w:t>message.setTo(mailModel.getTo());</w:t>
      </w:r>
    </w:p>
    <w:p w:rsidR="005D7164" w:rsidRP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FF0000"/>
          <w:lang w:eastAsia="zh-CN"/>
        </w:rPr>
      </w:pPr>
      <w:r w:rsidRPr="005D7164">
        <w:rPr>
          <w:rFonts w:ascii="Consolas" w:hAnsi="Consolas" w:cs="Consolas"/>
          <w:color w:val="FF0000"/>
          <w:lang w:eastAsia="zh-CN"/>
        </w:rPr>
        <w:tab/>
      </w:r>
      <w:r w:rsidRPr="005D7164">
        <w:rPr>
          <w:rFonts w:ascii="Consolas" w:hAnsi="Consolas" w:cs="Consolas"/>
          <w:color w:val="FF0000"/>
          <w:lang w:eastAsia="zh-CN"/>
        </w:rPr>
        <w:tab/>
        <w:t>message.setCc(mailModel.getCc());</w:t>
      </w:r>
    </w:p>
    <w:p w:rsidR="005D7164" w:rsidRP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FF0000"/>
          <w:lang w:eastAsia="zh-CN"/>
        </w:rPr>
      </w:pPr>
      <w:r w:rsidRPr="005D7164">
        <w:rPr>
          <w:rFonts w:ascii="Consolas" w:hAnsi="Consolas" w:cs="Consolas"/>
          <w:color w:val="FF0000"/>
          <w:lang w:eastAsia="zh-CN"/>
        </w:rPr>
        <w:tab/>
      </w:r>
      <w:r w:rsidRPr="005D7164">
        <w:rPr>
          <w:rFonts w:ascii="Consolas" w:hAnsi="Consolas" w:cs="Consolas"/>
          <w:color w:val="FF0000"/>
          <w:lang w:eastAsia="zh-CN"/>
        </w:rPr>
        <w:tab/>
        <w:t>message.setBcc(mailModel.getBcc());</w:t>
      </w:r>
    </w:p>
    <w:p w:rsidR="005D7164" w:rsidRP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FF0000"/>
          <w:lang w:eastAsia="zh-CN"/>
        </w:rPr>
      </w:pPr>
      <w:r w:rsidRPr="005D7164">
        <w:rPr>
          <w:rFonts w:ascii="Consolas" w:hAnsi="Consolas" w:cs="Consolas"/>
          <w:color w:val="FF0000"/>
          <w:lang w:eastAsia="zh-CN"/>
        </w:rPr>
        <w:tab/>
      </w:r>
      <w:r w:rsidRPr="005D7164">
        <w:rPr>
          <w:rFonts w:ascii="Consolas" w:hAnsi="Consolas" w:cs="Consolas"/>
          <w:color w:val="FF0000"/>
          <w:lang w:eastAsia="zh-CN"/>
        </w:rPr>
        <w:tab/>
        <w:t>message.setText(mailModel.getContent());</w:t>
      </w:r>
    </w:p>
    <w:p w:rsidR="005D7164" w:rsidRP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FF0000"/>
          <w:lang w:eastAsia="zh-CN"/>
        </w:rPr>
      </w:pPr>
      <w:r w:rsidRPr="005D7164">
        <w:rPr>
          <w:rFonts w:ascii="Consolas" w:hAnsi="Consolas" w:cs="Consolas"/>
          <w:color w:val="FF0000"/>
          <w:lang w:eastAsia="zh-CN"/>
        </w:rPr>
        <w:tab/>
      </w:r>
      <w:r w:rsidRPr="005D7164">
        <w:rPr>
          <w:rFonts w:ascii="Consolas" w:hAnsi="Consolas" w:cs="Consolas"/>
          <w:color w:val="FF0000"/>
          <w:lang w:eastAsia="zh-CN"/>
        </w:rPr>
        <w:tab/>
        <w:t>message.setSentDate(mailModel.getSendDate());</w:t>
      </w:r>
    </w:p>
    <w:p w:rsidR="005D7164" w:rsidRP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FF0000"/>
          <w:lang w:eastAsia="zh-CN"/>
        </w:rPr>
      </w:pPr>
      <w:r w:rsidRPr="005D7164">
        <w:rPr>
          <w:rFonts w:ascii="Consolas" w:hAnsi="Consolas" w:cs="Consolas"/>
          <w:color w:val="FF0000"/>
          <w:lang w:eastAsia="zh-CN"/>
        </w:rPr>
        <w:tab/>
      </w:r>
      <w:r w:rsidRPr="005D7164">
        <w:rPr>
          <w:rFonts w:ascii="Consolas" w:hAnsi="Consolas" w:cs="Consolas"/>
          <w:color w:val="FF0000"/>
          <w:lang w:eastAsia="zh-CN"/>
        </w:rPr>
        <w:tab/>
        <w:t>messageEngine.sendMail(message);</w:t>
      </w:r>
    </w:p>
    <w:p w:rsidR="005D7164" w:rsidRP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color w:val="FF0000"/>
          <w:lang w:eastAsia="zh-CN"/>
        </w:rPr>
      </w:pPr>
      <w:r w:rsidRPr="005D7164">
        <w:rPr>
          <w:rFonts w:ascii="Consolas" w:hAnsi="Consolas" w:cs="Consolas"/>
          <w:color w:val="FF0000"/>
          <w:lang w:eastAsia="zh-CN"/>
        </w:rPr>
        <w:tab/>
      </w:r>
      <w:r w:rsidRPr="005D7164">
        <w:rPr>
          <w:rFonts w:ascii="Consolas" w:hAnsi="Consolas" w:cs="Consolas"/>
          <w:color w:val="FF0000"/>
          <w:lang w:eastAsia="zh-CN"/>
        </w:rPr>
        <w:tab/>
        <w:t>logger.debug("MailModel");</w:t>
      </w:r>
    </w:p>
    <w:p w:rsidR="005D7164" w:rsidRDefault="005D7164" w:rsidP="005D71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Lines="0" w:afterLines="0"/>
        <w:ind w:firstLine="0"/>
        <w:jc w:val="left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ab/>
        <w:t>}</w:t>
      </w:r>
    </w:p>
    <w:p w:rsidR="00B85B03" w:rsidRDefault="005D7164" w:rsidP="005D7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120" w:line="300" w:lineRule="auto"/>
        <w:ind w:firstLine="0"/>
        <w:jc w:val="both"/>
        <w:rPr>
          <w:sz w:val="21"/>
          <w:szCs w:val="21"/>
          <w:lang w:eastAsia="zh-CN"/>
        </w:rPr>
      </w:pPr>
      <w:r>
        <w:rPr>
          <w:rFonts w:ascii="Consolas" w:hAnsi="Consolas" w:cs="Consolas"/>
          <w:color w:val="000000"/>
          <w:lang w:eastAsia="zh-CN"/>
        </w:rPr>
        <w:t>}</w:t>
      </w:r>
    </w:p>
    <w:p w:rsidR="005D7164" w:rsidRPr="000F7175" w:rsidRDefault="005D7164" w:rsidP="00E0035F">
      <w:pPr>
        <w:autoSpaceDE w:val="0"/>
        <w:autoSpaceDN w:val="0"/>
        <w:adjustRightInd w:val="0"/>
        <w:spacing w:before="120" w:after="120" w:line="300" w:lineRule="auto"/>
        <w:ind w:firstLine="0"/>
        <w:jc w:val="both"/>
        <w:rPr>
          <w:sz w:val="21"/>
          <w:szCs w:val="21"/>
          <w:lang w:eastAsia="zh-CN"/>
        </w:rPr>
      </w:pPr>
    </w:p>
    <w:sectPr w:rsidR="005D7164" w:rsidRPr="000F7175" w:rsidSect="001F58D8">
      <w:headerReference w:type="even" r:id="rId19"/>
      <w:headerReference w:type="default" r:id="rId20"/>
      <w:footerReference w:type="default" r:id="rId21"/>
      <w:headerReference w:type="first" r:id="rId22"/>
      <w:pgSz w:w="12240" w:h="15840" w:code="1"/>
      <w:pgMar w:top="1418" w:right="1418" w:bottom="1418" w:left="1418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F91" w:rsidRDefault="00090F91" w:rsidP="006D33F5">
      <w:pPr>
        <w:spacing w:before="120" w:after="120"/>
      </w:pPr>
      <w:r>
        <w:separator/>
      </w:r>
    </w:p>
  </w:endnote>
  <w:endnote w:type="continuationSeparator" w:id="1">
    <w:p w:rsidR="00090F91" w:rsidRDefault="00090F91" w:rsidP="006D33F5">
      <w:pPr>
        <w:spacing w:before="120"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45" w:rsidRDefault="00DC3745" w:rsidP="00DC3745">
    <w:pPr>
      <w:pStyle w:val="a5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45" w:rsidRPr="007B58C6" w:rsidRDefault="00DC3745" w:rsidP="007B58C6">
    <w:pPr>
      <w:pStyle w:val="a5"/>
      <w:spacing w:before="120" w:after="120"/>
      <w:ind w:firstLine="0"/>
      <w:jc w:val="both"/>
      <w:rPr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45" w:rsidRDefault="00DC3745" w:rsidP="00DC3745">
    <w:pPr>
      <w:pStyle w:val="a5"/>
      <w:spacing w:before="120"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862" w:rsidRPr="006A35D6" w:rsidRDefault="00DB5D09" w:rsidP="00457691">
    <w:pPr>
      <w:pStyle w:val="a5"/>
      <w:tabs>
        <w:tab w:val="clear" w:pos="4320"/>
        <w:tab w:val="clear" w:pos="8640"/>
        <w:tab w:val="right" w:pos="9000"/>
      </w:tabs>
      <w:spacing w:before="120" w:after="120"/>
      <w:ind w:right="360"/>
      <w:rPr>
        <w:color w:val="0000FF"/>
        <w:sz w:val="18"/>
        <w:szCs w:val="18"/>
        <w:lang w:eastAsia="zh-CN"/>
      </w:rPr>
    </w:pPr>
    <w:r w:rsidRPr="006A35D6">
      <w:rPr>
        <w:rStyle w:val="a6"/>
        <w:sz w:val="18"/>
        <w:szCs w:val="18"/>
      </w:rPr>
      <w:fldChar w:fldCharType="begin"/>
    </w:r>
    <w:r w:rsidR="00580862" w:rsidRPr="006A35D6">
      <w:rPr>
        <w:rStyle w:val="a6"/>
        <w:sz w:val="18"/>
        <w:szCs w:val="18"/>
        <w:lang w:eastAsia="zh-CN"/>
      </w:rPr>
      <w:instrText xml:space="preserve"> PAGE </w:instrText>
    </w:r>
    <w:r w:rsidRPr="006A35D6">
      <w:rPr>
        <w:rStyle w:val="a6"/>
        <w:sz w:val="18"/>
        <w:szCs w:val="18"/>
      </w:rPr>
      <w:fldChar w:fldCharType="separate"/>
    </w:r>
    <w:r w:rsidR="00B221CA">
      <w:rPr>
        <w:rStyle w:val="a6"/>
        <w:noProof/>
        <w:sz w:val="18"/>
        <w:szCs w:val="18"/>
        <w:lang w:eastAsia="zh-CN"/>
      </w:rPr>
      <w:t>I</w:t>
    </w:r>
    <w:r w:rsidRPr="006A35D6">
      <w:rPr>
        <w:rStyle w:val="a6"/>
        <w:sz w:val="18"/>
        <w:szCs w:val="18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862" w:rsidRPr="00E45B76" w:rsidRDefault="00580862" w:rsidP="00457691">
    <w:pPr>
      <w:pStyle w:val="a5"/>
      <w:tabs>
        <w:tab w:val="clear" w:pos="4320"/>
        <w:tab w:val="clear" w:pos="8640"/>
        <w:tab w:val="right" w:pos="9000"/>
      </w:tabs>
      <w:spacing w:before="120" w:after="120"/>
      <w:ind w:right="360"/>
      <w:rPr>
        <w:color w:val="0000FF"/>
        <w:sz w:val="21"/>
        <w:szCs w:val="18"/>
        <w:lang w:eastAsia="zh-CN"/>
      </w:rPr>
    </w:pPr>
    <w:r w:rsidRPr="00E45B76">
      <w:rPr>
        <w:rStyle w:val="a6"/>
        <w:rFonts w:hAnsi="宋体"/>
        <w:sz w:val="21"/>
        <w:szCs w:val="18"/>
        <w:lang w:eastAsia="zh-CN"/>
      </w:rPr>
      <w:t>第</w:t>
    </w:r>
    <w:r w:rsidR="00DB5D09" w:rsidRPr="00E45B76">
      <w:rPr>
        <w:rStyle w:val="a6"/>
        <w:sz w:val="21"/>
        <w:szCs w:val="18"/>
      </w:rPr>
      <w:fldChar w:fldCharType="begin"/>
    </w:r>
    <w:r w:rsidRPr="00E45B76">
      <w:rPr>
        <w:rStyle w:val="a6"/>
        <w:sz w:val="21"/>
        <w:szCs w:val="18"/>
        <w:lang w:eastAsia="zh-CN"/>
      </w:rPr>
      <w:instrText xml:space="preserve"> PAGE </w:instrText>
    </w:r>
    <w:r w:rsidR="00DB5D09" w:rsidRPr="00E45B76">
      <w:rPr>
        <w:rStyle w:val="a6"/>
        <w:sz w:val="21"/>
        <w:szCs w:val="18"/>
      </w:rPr>
      <w:fldChar w:fldCharType="separate"/>
    </w:r>
    <w:r w:rsidR="00B221CA">
      <w:rPr>
        <w:rStyle w:val="a6"/>
        <w:noProof/>
        <w:sz w:val="21"/>
        <w:szCs w:val="18"/>
        <w:lang w:eastAsia="zh-CN"/>
      </w:rPr>
      <w:t>2</w:t>
    </w:r>
    <w:r w:rsidR="00DB5D09" w:rsidRPr="00E45B76">
      <w:rPr>
        <w:rStyle w:val="a6"/>
        <w:sz w:val="21"/>
        <w:szCs w:val="18"/>
      </w:rPr>
      <w:fldChar w:fldCharType="end"/>
    </w:r>
    <w:r w:rsidRPr="00E45B76">
      <w:rPr>
        <w:rStyle w:val="a6"/>
        <w:rFonts w:hAnsi="宋体"/>
        <w:sz w:val="21"/>
        <w:szCs w:val="18"/>
        <w:lang w:eastAsia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F91" w:rsidRDefault="00090F91" w:rsidP="006D33F5">
      <w:pPr>
        <w:spacing w:before="120" w:after="120"/>
      </w:pPr>
      <w:r>
        <w:separator/>
      </w:r>
    </w:p>
  </w:footnote>
  <w:footnote w:type="continuationSeparator" w:id="1">
    <w:p w:rsidR="00090F91" w:rsidRDefault="00090F91" w:rsidP="006D33F5">
      <w:pPr>
        <w:spacing w:before="120"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45" w:rsidRDefault="00DB5D09" w:rsidP="00DC3745">
    <w:pPr>
      <w:pStyle w:val="a8"/>
      <w:spacing w:before="120" w:after="12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1177" o:spid="_x0000_s2077" type="#_x0000_t136" style="position:absolute;left:0;text-align:left;margin-left:0;margin-top:0;width:568.25pt;height:94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宏天软件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862" w:rsidRPr="007B58C6" w:rsidRDefault="00DB5D09" w:rsidP="001E1902">
    <w:pPr>
      <w:spacing w:before="120" w:after="120"/>
      <w:jc w:val="both"/>
      <w:rPr>
        <w:lang w:eastAsia="zh-CN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1178" o:spid="_x0000_s2078" type="#_x0000_t136" style="position:absolute;left:0;text-align:left;margin-left:0;margin-top:0;width:568.25pt;height:94.7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宏天软件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45" w:rsidRDefault="00DB5D09" w:rsidP="00DC3745">
    <w:pPr>
      <w:pStyle w:val="a8"/>
      <w:spacing w:before="120" w:after="12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1176" o:spid="_x0000_s2076" type="#_x0000_t136" style="position:absolute;left:0;text-align:left;margin-left:0;margin-top:0;width:568.25pt;height:94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宏天软件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45" w:rsidRDefault="00DB5D09" w:rsidP="00DC3745">
    <w:pPr>
      <w:pStyle w:val="a8"/>
      <w:spacing w:before="120" w:after="12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1180" o:spid="_x0000_s2080" type="#_x0000_t136" style="position:absolute;left:0;text-align:left;margin-left:0;margin-top:0;width:568.25pt;height:94.7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宏天软件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45" w:rsidRDefault="00DB5D09" w:rsidP="00DC3745">
    <w:pPr>
      <w:pStyle w:val="a8"/>
      <w:pBdr>
        <w:bottom w:val="single" w:sz="6" w:space="4" w:color="auto"/>
      </w:pBdr>
      <w:spacing w:before="120" w:after="120"/>
      <w:jc w:val="both"/>
      <w:rPr>
        <w:lang w:eastAsia="zh-CN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1181" o:spid="_x0000_s2081" type="#_x0000_t136" style="position:absolute;left:0;text-align:left;margin-left:0;margin-top:0;width:568.25pt;height:94.7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宏天软件"/>
          <w10:wrap anchorx="margin" anchory="margin"/>
        </v:shape>
      </w:pict>
    </w:r>
    <w:r w:rsidR="001E1902">
      <w:rPr>
        <w:rFonts w:hint="eastAsia"/>
        <w:color w:val="365F91"/>
        <w:sz w:val="21"/>
        <w:szCs w:val="21"/>
        <w:lang w:eastAsia="zh-CN"/>
      </w:rPr>
      <w:t xml:space="preserve">BPMX3 </w:t>
    </w:r>
    <w:r w:rsidR="001E1902">
      <w:rPr>
        <w:rFonts w:hint="eastAsia"/>
        <w:color w:val="365F91"/>
        <w:sz w:val="21"/>
        <w:szCs w:val="21"/>
        <w:lang w:eastAsia="zh-CN"/>
      </w:rPr>
      <w:t>消息处理指导</w:t>
    </w:r>
    <w:r w:rsidR="00FC67B7">
      <w:rPr>
        <w:rFonts w:hint="eastAsia"/>
        <w:color w:val="365F91"/>
        <w:sz w:val="21"/>
        <w:szCs w:val="21"/>
        <w:lang w:eastAsia="zh-CN"/>
      </w:rPr>
      <w:t>说明</w:t>
    </w:r>
    <w:r w:rsidR="00FC67B7">
      <w:rPr>
        <w:rFonts w:hint="eastAsia"/>
        <w:color w:val="365F91"/>
        <w:sz w:val="21"/>
        <w:szCs w:val="21"/>
        <w:lang w:eastAsia="zh-CN"/>
      </w:rPr>
      <w:t xml:space="preserve">  </w:t>
    </w:r>
    <w:r w:rsidR="00DC3745">
      <w:rPr>
        <w:rFonts w:hint="eastAsia"/>
        <w:lang w:eastAsia="zh-CN"/>
      </w:rPr>
      <w:t xml:space="preserve">                                                   </w:t>
    </w:r>
    <w:r w:rsidR="0072772E">
      <w:rPr>
        <w:b/>
        <w:noProof/>
        <w:lang w:eastAsia="zh-CN"/>
      </w:rPr>
      <w:drawing>
        <wp:inline distT="0" distB="0" distL="0" distR="0">
          <wp:extent cx="1143000" cy="371475"/>
          <wp:effectExtent l="19050" t="0" r="0" b="0"/>
          <wp:docPr id="2" name="图片 17" descr="v-align-all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v-align-all-bi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45" w:rsidRDefault="00DB5D09" w:rsidP="00DC3745">
    <w:pPr>
      <w:pStyle w:val="a8"/>
      <w:spacing w:before="120" w:after="12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1179" o:spid="_x0000_s2079" type="#_x0000_t136" style="position:absolute;left:0;text-align:left;margin-left:0;margin-top:0;width:568.25pt;height:94.7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宏天软件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45" w:rsidRDefault="00DB5D09" w:rsidP="00DC3745">
    <w:pPr>
      <w:pStyle w:val="a8"/>
      <w:spacing w:before="120" w:after="12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1183" o:spid="_x0000_s2083" type="#_x0000_t136" style="position:absolute;left:0;text-align:left;margin-left:0;margin-top:0;width:568.25pt;height:94.7pt;rotation:315;z-index:-25164185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宏天软件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862" w:rsidRPr="00457691" w:rsidRDefault="00DB5D09" w:rsidP="00457691">
    <w:pPr>
      <w:pStyle w:val="a8"/>
      <w:spacing w:before="120" w:after="120"/>
      <w:jc w:val="both"/>
      <w:rPr>
        <w:lang w:eastAsia="zh-CN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1184" o:spid="_x0000_s2084" type="#_x0000_t136" style="position:absolute;left:0;text-align:left;margin-left:0;margin-top:0;width:568.25pt;height:94.7pt;rotation:315;z-index:-25163980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宏天软件"/>
          <w10:wrap anchorx="margin" anchory="margin"/>
        </v:shape>
      </w:pict>
    </w:r>
    <w:r w:rsidR="001E1902" w:rsidRPr="001E1902">
      <w:rPr>
        <w:rFonts w:hint="eastAsia"/>
        <w:color w:val="365F91"/>
        <w:sz w:val="21"/>
        <w:szCs w:val="21"/>
        <w:lang w:eastAsia="zh-CN"/>
      </w:rPr>
      <w:t xml:space="preserve"> </w:t>
    </w:r>
    <w:r w:rsidR="001E1902">
      <w:rPr>
        <w:rFonts w:hint="eastAsia"/>
        <w:color w:val="365F91"/>
        <w:sz w:val="21"/>
        <w:szCs w:val="21"/>
        <w:lang w:eastAsia="zh-CN"/>
      </w:rPr>
      <w:t xml:space="preserve">BPMX3 </w:t>
    </w:r>
    <w:r w:rsidR="001E1902">
      <w:rPr>
        <w:rFonts w:hint="eastAsia"/>
        <w:color w:val="365F91"/>
        <w:sz w:val="21"/>
        <w:szCs w:val="21"/>
        <w:lang w:eastAsia="zh-CN"/>
      </w:rPr>
      <w:t>消息处理指导</w:t>
    </w:r>
    <w:r w:rsidR="00FC67B7">
      <w:rPr>
        <w:rFonts w:hint="eastAsia"/>
        <w:color w:val="365F91"/>
        <w:sz w:val="21"/>
        <w:szCs w:val="21"/>
        <w:lang w:eastAsia="zh-CN"/>
      </w:rPr>
      <w:t>说明</w:t>
    </w:r>
    <w:r w:rsidR="00FC67B7">
      <w:rPr>
        <w:rFonts w:hint="eastAsia"/>
        <w:color w:val="365F91"/>
        <w:sz w:val="21"/>
        <w:szCs w:val="21"/>
        <w:lang w:eastAsia="zh-CN"/>
      </w:rPr>
      <w:t xml:space="preserve">  </w:t>
    </w:r>
    <w:r w:rsidR="00580862">
      <w:rPr>
        <w:rFonts w:hint="eastAsia"/>
        <w:lang w:eastAsia="zh-CN"/>
      </w:rPr>
      <w:t xml:space="preserve">                                                   </w:t>
    </w:r>
    <w:r w:rsidR="0072772E">
      <w:rPr>
        <w:b/>
        <w:noProof/>
        <w:lang w:eastAsia="zh-CN"/>
      </w:rPr>
      <w:drawing>
        <wp:inline distT="0" distB="0" distL="0" distR="0">
          <wp:extent cx="1143000" cy="371475"/>
          <wp:effectExtent l="19050" t="0" r="0" b="0"/>
          <wp:docPr id="3" name="图片 17" descr="v-align-all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v-align-all-bi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45" w:rsidRDefault="00DB5D09" w:rsidP="00DC3745">
    <w:pPr>
      <w:pStyle w:val="a8"/>
      <w:spacing w:before="120" w:after="12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01182" o:spid="_x0000_s2082" type="#_x0000_t136" style="position:absolute;left:0;text-align:left;margin-left:0;margin-top:0;width:568.25pt;height:94.7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宏天软件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0FBE"/>
    <w:multiLevelType w:val="multilevel"/>
    <w:tmpl w:val="655CE564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0" w:firstLine="288"/>
      </w:pPr>
      <w:rPr>
        <w:rFonts w:hint="default"/>
        <w:b/>
        <w:i w:val="0"/>
        <w:sz w:val="36"/>
        <w:szCs w:val="36"/>
      </w:rPr>
    </w:lvl>
    <w:lvl w:ilvl="1">
      <w:start w:val="1"/>
      <w:numFmt w:val="decimal"/>
      <w:pStyle w:val="2660505"/>
      <w:isLgl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2">
      <w:start w:val="1"/>
      <w:numFmt w:val="decimal"/>
      <w:pStyle w:val="366"/>
      <w:isLgl/>
      <w:lvlText w:val="%1.%2.%3"/>
      <w:lvlJc w:val="left"/>
      <w:pPr>
        <w:tabs>
          <w:tab w:val="num" w:pos="426"/>
        </w:tabs>
        <w:ind w:left="142" w:firstLine="284"/>
      </w:pPr>
      <w:rPr>
        <w:rFonts w:ascii="Times New Roman" w:eastAsia="黑体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134"/>
        </w:tabs>
        <w:ind w:left="0" w:firstLine="567"/>
      </w:pPr>
      <w:rPr>
        <w:rFonts w:ascii="Times New Roman" w:eastAsia="黑体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-2160"/>
        </w:tabs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-2160"/>
        </w:tabs>
        <w:ind w:left="0" w:firstLine="0"/>
      </w:pPr>
      <w:rPr>
        <w:rFonts w:ascii="Times New Roman" w:hAnsi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-2160"/>
        </w:tabs>
        <w:ind w:left="0" w:firstLine="0"/>
      </w:pPr>
      <w:rPr>
        <w:rFonts w:ascii="Times New Roman" w:hAnsi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-2160"/>
        </w:tabs>
        <w:ind w:left="0" w:firstLine="0"/>
      </w:pPr>
      <w:rPr>
        <w:rFonts w:ascii="Times New Roman" w:hAnsi="Times New Roman" w:hint="default"/>
        <w:sz w:val="24"/>
      </w:rPr>
    </w:lvl>
  </w:abstractNum>
  <w:abstractNum w:abstractNumId="1">
    <w:nsid w:val="56DA3961"/>
    <w:multiLevelType w:val="multilevel"/>
    <w:tmpl w:val="CDEC91C2"/>
    <w:lvl w:ilvl="0">
      <w:start w:val="1"/>
      <w:numFmt w:val="chineseCountingThousand"/>
      <w:lvlText w:val="第%1章"/>
      <w:lvlJc w:val="center"/>
      <w:pPr>
        <w:tabs>
          <w:tab w:val="num" w:pos="288"/>
        </w:tabs>
        <w:ind w:left="288" w:firstLine="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tabs>
          <w:tab w:val="num" w:pos="288"/>
        </w:tabs>
        <w:ind w:left="288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tabs>
          <w:tab w:val="num" w:pos="288"/>
        </w:tabs>
        <w:ind w:left="288" w:firstLine="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288"/>
        </w:tabs>
        <w:ind w:left="288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288"/>
        </w:tabs>
        <w:ind w:left="288" w:firstLine="0"/>
      </w:pPr>
      <w:rPr>
        <w:rFonts w:ascii="Times New Roman" w:hAnsi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288"/>
        </w:tabs>
        <w:ind w:left="288" w:firstLine="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288"/>
        </w:tabs>
        <w:ind w:left="288" w:firstLine="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288"/>
        </w:tabs>
        <w:ind w:left="288" w:firstLine="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88"/>
        </w:tabs>
        <w:ind w:left="288" w:firstLine="0"/>
      </w:pPr>
      <w:rPr>
        <w:rFonts w:ascii="Times New Roman" w:hAnsi="Times New Roman" w:hint="default"/>
        <w:sz w:val="24"/>
      </w:rPr>
    </w:lvl>
  </w:abstractNum>
  <w:abstractNum w:abstractNumId="2">
    <w:nsid w:val="66867F99"/>
    <w:multiLevelType w:val="multilevel"/>
    <w:tmpl w:val="A9D84AC8"/>
    <w:lvl w:ilvl="0">
      <w:start w:val="1"/>
      <w:numFmt w:val="decimal"/>
      <w:pStyle w:val="1"/>
      <w:lvlText w:val="附录%1：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</w:abstractNum>
  <w:abstractNum w:abstractNumId="3">
    <w:nsid w:val="7E83414D"/>
    <w:multiLevelType w:val="hybridMultilevel"/>
    <w:tmpl w:val="B9628216"/>
    <w:lvl w:ilvl="0" w:tplc="FFFFFFFF">
      <w:start w:val="1"/>
      <w:numFmt w:val="decimal"/>
      <w:lvlText w:val="%1．"/>
      <w:lvlJc w:val="left"/>
      <w:pPr>
        <w:tabs>
          <w:tab w:val="num" w:pos="1275"/>
        </w:tabs>
        <w:ind w:left="1275" w:hanging="85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902"/>
    <w:rsid w:val="0000529A"/>
    <w:rsid w:val="00005F87"/>
    <w:rsid w:val="0000747B"/>
    <w:rsid w:val="000137AC"/>
    <w:rsid w:val="00015E29"/>
    <w:rsid w:val="000162A5"/>
    <w:rsid w:val="00016936"/>
    <w:rsid w:val="00025B53"/>
    <w:rsid w:val="000342FE"/>
    <w:rsid w:val="00035EC0"/>
    <w:rsid w:val="00036516"/>
    <w:rsid w:val="000373C1"/>
    <w:rsid w:val="00037953"/>
    <w:rsid w:val="00046CBB"/>
    <w:rsid w:val="00056040"/>
    <w:rsid w:val="0006236C"/>
    <w:rsid w:val="0006350B"/>
    <w:rsid w:val="00067564"/>
    <w:rsid w:val="0006761D"/>
    <w:rsid w:val="000713DF"/>
    <w:rsid w:val="00077167"/>
    <w:rsid w:val="00077429"/>
    <w:rsid w:val="000807F9"/>
    <w:rsid w:val="000832D2"/>
    <w:rsid w:val="00086045"/>
    <w:rsid w:val="00090F91"/>
    <w:rsid w:val="0009465A"/>
    <w:rsid w:val="0009495B"/>
    <w:rsid w:val="000B3684"/>
    <w:rsid w:val="000B3ED1"/>
    <w:rsid w:val="000C4436"/>
    <w:rsid w:val="000C7CFA"/>
    <w:rsid w:val="000D1770"/>
    <w:rsid w:val="000D2616"/>
    <w:rsid w:val="000D45ED"/>
    <w:rsid w:val="000D5960"/>
    <w:rsid w:val="000E2186"/>
    <w:rsid w:val="000E2472"/>
    <w:rsid w:val="000F0A32"/>
    <w:rsid w:val="000F0E8B"/>
    <w:rsid w:val="000F7175"/>
    <w:rsid w:val="0010292B"/>
    <w:rsid w:val="00104AE5"/>
    <w:rsid w:val="001144E0"/>
    <w:rsid w:val="00121726"/>
    <w:rsid w:val="00121E88"/>
    <w:rsid w:val="001221A9"/>
    <w:rsid w:val="00122999"/>
    <w:rsid w:val="00127EF6"/>
    <w:rsid w:val="00130FA5"/>
    <w:rsid w:val="00131B65"/>
    <w:rsid w:val="00133AC0"/>
    <w:rsid w:val="0013761A"/>
    <w:rsid w:val="001444DF"/>
    <w:rsid w:val="00151851"/>
    <w:rsid w:val="00157AEA"/>
    <w:rsid w:val="00163D2D"/>
    <w:rsid w:val="00165066"/>
    <w:rsid w:val="00171CDD"/>
    <w:rsid w:val="00173E42"/>
    <w:rsid w:val="00174654"/>
    <w:rsid w:val="001765C8"/>
    <w:rsid w:val="001840C7"/>
    <w:rsid w:val="001868D9"/>
    <w:rsid w:val="00196FCE"/>
    <w:rsid w:val="00197E48"/>
    <w:rsid w:val="001A0358"/>
    <w:rsid w:val="001A230F"/>
    <w:rsid w:val="001A5A7C"/>
    <w:rsid w:val="001A5E1A"/>
    <w:rsid w:val="001B1A1A"/>
    <w:rsid w:val="001B1E95"/>
    <w:rsid w:val="001B6EDD"/>
    <w:rsid w:val="001C60F6"/>
    <w:rsid w:val="001D3D16"/>
    <w:rsid w:val="001E0A2D"/>
    <w:rsid w:val="001E1902"/>
    <w:rsid w:val="001E7696"/>
    <w:rsid w:val="001E7934"/>
    <w:rsid w:val="001F29B1"/>
    <w:rsid w:val="001F58D8"/>
    <w:rsid w:val="001F728E"/>
    <w:rsid w:val="002052C3"/>
    <w:rsid w:val="00207EDE"/>
    <w:rsid w:val="00212004"/>
    <w:rsid w:val="00214646"/>
    <w:rsid w:val="00222D8F"/>
    <w:rsid w:val="00226422"/>
    <w:rsid w:val="00232D60"/>
    <w:rsid w:val="002340CD"/>
    <w:rsid w:val="00240949"/>
    <w:rsid w:val="0025453A"/>
    <w:rsid w:val="00255807"/>
    <w:rsid w:val="00266B26"/>
    <w:rsid w:val="00273820"/>
    <w:rsid w:val="00273D44"/>
    <w:rsid w:val="00275C89"/>
    <w:rsid w:val="0028083A"/>
    <w:rsid w:val="00280B7D"/>
    <w:rsid w:val="00280BFA"/>
    <w:rsid w:val="00281A2C"/>
    <w:rsid w:val="0029010C"/>
    <w:rsid w:val="002913D8"/>
    <w:rsid w:val="0029177F"/>
    <w:rsid w:val="002951F2"/>
    <w:rsid w:val="00297040"/>
    <w:rsid w:val="002A1669"/>
    <w:rsid w:val="002A16B7"/>
    <w:rsid w:val="002A1875"/>
    <w:rsid w:val="002A29B7"/>
    <w:rsid w:val="002A2EEA"/>
    <w:rsid w:val="002A345E"/>
    <w:rsid w:val="002A362D"/>
    <w:rsid w:val="002A6A9B"/>
    <w:rsid w:val="002B3834"/>
    <w:rsid w:val="002B4014"/>
    <w:rsid w:val="002B7611"/>
    <w:rsid w:val="002B795B"/>
    <w:rsid w:val="002D0B47"/>
    <w:rsid w:val="002D419A"/>
    <w:rsid w:val="002E5B0B"/>
    <w:rsid w:val="002F00AA"/>
    <w:rsid w:val="002F3E91"/>
    <w:rsid w:val="002F57E8"/>
    <w:rsid w:val="002F64C6"/>
    <w:rsid w:val="002F7334"/>
    <w:rsid w:val="002F7F01"/>
    <w:rsid w:val="003002D0"/>
    <w:rsid w:val="00301D74"/>
    <w:rsid w:val="003040A4"/>
    <w:rsid w:val="00321BAD"/>
    <w:rsid w:val="00322775"/>
    <w:rsid w:val="003239C7"/>
    <w:rsid w:val="00324CB7"/>
    <w:rsid w:val="00324F2C"/>
    <w:rsid w:val="003267C4"/>
    <w:rsid w:val="00331311"/>
    <w:rsid w:val="003325E2"/>
    <w:rsid w:val="00345650"/>
    <w:rsid w:val="003504CE"/>
    <w:rsid w:val="00350E7D"/>
    <w:rsid w:val="003540D8"/>
    <w:rsid w:val="00357337"/>
    <w:rsid w:val="003577B1"/>
    <w:rsid w:val="0035788A"/>
    <w:rsid w:val="00362AC9"/>
    <w:rsid w:val="00366C1F"/>
    <w:rsid w:val="003870AC"/>
    <w:rsid w:val="00390E91"/>
    <w:rsid w:val="003926B9"/>
    <w:rsid w:val="00394945"/>
    <w:rsid w:val="00396D4F"/>
    <w:rsid w:val="003A18E5"/>
    <w:rsid w:val="003A2F9C"/>
    <w:rsid w:val="003A652C"/>
    <w:rsid w:val="003A6D09"/>
    <w:rsid w:val="003B5EC4"/>
    <w:rsid w:val="003C41C1"/>
    <w:rsid w:val="003C482C"/>
    <w:rsid w:val="003C790E"/>
    <w:rsid w:val="003D0AC9"/>
    <w:rsid w:val="003D1B4E"/>
    <w:rsid w:val="003D3AAD"/>
    <w:rsid w:val="003D3B63"/>
    <w:rsid w:val="003D5CCC"/>
    <w:rsid w:val="003E12AA"/>
    <w:rsid w:val="003E5D77"/>
    <w:rsid w:val="003E6F72"/>
    <w:rsid w:val="003F0BC9"/>
    <w:rsid w:val="003F106C"/>
    <w:rsid w:val="003F42DA"/>
    <w:rsid w:val="003F5643"/>
    <w:rsid w:val="00400621"/>
    <w:rsid w:val="00404A09"/>
    <w:rsid w:val="00416639"/>
    <w:rsid w:val="00420775"/>
    <w:rsid w:val="004210A9"/>
    <w:rsid w:val="00421AD5"/>
    <w:rsid w:val="00422C5B"/>
    <w:rsid w:val="0043485C"/>
    <w:rsid w:val="00442209"/>
    <w:rsid w:val="00442849"/>
    <w:rsid w:val="004449EF"/>
    <w:rsid w:val="00446671"/>
    <w:rsid w:val="0045762C"/>
    <w:rsid w:val="00457691"/>
    <w:rsid w:val="00467259"/>
    <w:rsid w:val="0047300F"/>
    <w:rsid w:val="0047324E"/>
    <w:rsid w:val="00475203"/>
    <w:rsid w:val="00483554"/>
    <w:rsid w:val="00483AEB"/>
    <w:rsid w:val="00484040"/>
    <w:rsid w:val="0048668C"/>
    <w:rsid w:val="0048733E"/>
    <w:rsid w:val="00487DC3"/>
    <w:rsid w:val="00487DC4"/>
    <w:rsid w:val="004919CD"/>
    <w:rsid w:val="00494185"/>
    <w:rsid w:val="004A3A8D"/>
    <w:rsid w:val="004A69CB"/>
    <w:rsid w:val="004B38B0"/>
    <w:rsid w:val="004B411E"/>
    <w:rsid w:val="004C0E63"/>
    <w:rsid w:val="004C70DB"/>
    <w:rsid w:val="004D4B54"/>
    <w:rsid w:val="004E54F1"/>
    <w:rsid w:val="004E615B"/>
    <w:rsid w:val="004E7F6A"/>
    <w:rsid w:val="004F0945"/>
    <w:rsid w:val="004F3C82"/>
    <w:rsid w:val="00500532"/>
    <w:rsid w:val="00510FAF"/>
    <w:rsid w:val="00512E55"/>
    <w:rsid w:val="0051441B"/>
    <w:rsid w:val="005145F9"/>
    <w:rsid w:val="0051520B"/>
    <w:rsid w:val="00516027"/>
    <w:rsid w:val="005230AC"/>
    <w:rsid w:val="00534C17"/>
    <w:rsid w:val="00552D0A"/>
    <w:rsid w:val="005549BD"/>
    <w:rsid w:val="00555657"/>
    <w:rsid w:val="00562537"/>
    <w:rsid w:val="00564DF9"/>
    <w:rsid w:val="00565343"/>
    <w:rsid w:val="005666C0"/>
    <w:rsid w:val="00571A77"/>
    <w:rsid w:val="00573ABA"/>
    <w:rsid w:val="0057560B"/>
    <w:rsid w:val="00577EF6"/>
    <w:rsid w:val="00580862"/>
    <w:rsid w:val="00590494"/>
    <w:rsid w:val="00594889"/>
    <w:rsid w:val="005A1CBB"/>
    <w:rsid w:val="005A23E9"/>
    <w:rsid w:val="005B1F8E"/>
    <w:rsid w:val="005B31BF"/>
    <w:rsid w:val="005B3913"/>
    <w:rsid w:val="005B3AD1"/>
    <w:rsid w:val="005C173D"/>
    <w:rsid w:val="005C1860"/>
    <w:rsid w:val="005C3FFE"/>
    <w:rsid w:val="005C7191"/>
    <w:rsid w:val="005C75A7"/>
    <w:rsid w:val="005D283E"/>
    <w:rsid w:val="005D36D6"/>
    <w:rsid w:val="005D45B5"/>
    <w:rsid w:val="005D7164"/>
    <w:rsid w:val="005E3AE4"/>
    <w:rsid w:val="005F14BA"/>
    <w:rsid w:val="005F46AC"/>
    <w:rsid w:val="005F4F1F"/>
    <w:rsid w:val="00600DE1"/>
    <w:rsid w:val="00602893"/>
    <w:rsid w:val="006101A4"/>
    <w:rsid w:val="00610707"/>
    <w:rsid w:val="00610E98"/>
    <w:rsid w:val="00615688"/>
    <w:rsid w:val="00615FF9"/>
    <w:rsid w:val="00621B54"/>
    <w:rsid w:val="00622FFE"/>
    <w:rsid w:val="00631C43"/>
    <w:rsid w:val="006350D7"/>
    <w:rsid w:val="0064524B"/>
    <w:rsid w:val="00645345"/>
    <w:rsid w:val="00647D5A"/>
    <w:rsid w:val="006518C4"/>
    <w:rsid w:val="00654012"/>
    <w:rsid w:val="00654135"/>
    <w:rsid w:val="0065646E"/>
    <w:rsid w:val="0066545C"/>
    <w:rsid w:val="00667F90"/>
    <w:rsid w:val="00671F6D"/>
    <w:rsid w:val="00673518"/>
    <w:rsid w:val="00681358"/>
    <w:rsid w:val="00682B08"/>
    <w:rsid w:val="00685176"/>
    <w:rsid w:val="00692F42"/>
    <w:rsid w:val="00693F9E"/>
    <w:rsid w:val="006956AD"/>
    <w:rsid w:val="00696628"/>
    <w:rsid w:val="00697D42"/>
    <w:rsid w:val="006A35D6"/>
    <w:rsid w:val="006A5B9C"/>
    <w:rsid w:val="006B14A4"/>
    <w:rsid w:val="006B40E3"/>
    <w:rsid w:val="006B70C9"/>
    <w:rsid w:val="006C0243"/>
    <w:rsid w:val="006C09BB"/>
    <w:rsid w:val="006C59CD"/>
    <w:rsid w:val="006C6EE3"/>
    <w:rsid w:val="006D1F0E"/>
    <w:rsid w:val="006D27D7"/>
    <w:rsid w:val="006D3244"/>
    <w:rsid w:val="006D33F5"/>
    <w:rsid w:val="006E3180"/>
    <w:rsid w:val="006E6117"/>
    <w:rsid w:val="006E6CFC"/>
    <w:rsid w:val="00714CE2"/>
    <w:rsid w:val="00715319"/>
    <w:rsid w:val="00717497"/>
    <w:rsid w:val="0072154F"/>
    <w:rsid w:val="0072772E"/>
    <w:rsid w:val="0072776A"/>
    <w:rsid w:val="00727ADF"/>
    <w:rsid w:val="007317AC"/>
    <w:rsid w:val="00734A14"/>
    <w:rsid w:val="00740478"/>
    <w:rsid w:val="007412E3"/>
    <w:rsid w:val="00745EF3"/>
    <w:rsid w:val="007478DF"/>
    <w:rsid w:val="007503C7"/>
    <w:rsid w:val="0075349F"/>
    <w:rsid w:val="00754B62"/>
    <w:rsid w:val="00762D73"/>
    <w:rsid w:val="007712A7"/>
    <w:rsid w:val="007714FD"/>
    <w:rsid w:val="00776037"/>
    <w:rsid w:val="007803C0"/>
    <w:rsid w:val="00783029"/>
    <w:rsid w:val="00785E1E"/>
    <w:rsid w:val="00790CE9"/>
    <w:rsid w:val="007935AC"/>
    <w:rsid w:val="00794627"/>
    <w:rsid w:val="00795203"/>
    <w:rsid w:val="007A4AF1"/>
    <w:rsid w:val="007A5E58"/>
    <w:rsid w:val="007B1E27"/>
    <w:rsid w:val="007B238C"/>
    <w:rsid w:val="007B48BA"/>
    <w:rsid w:val="007B58C6"/>
    <w:rsid w:val="007B7715"/>
    <w:rsid w:val="007B7C9D"/>
    <w:rsid w:val="007C00FE"/>
    <w:rsid w:val="007C613D"/>
    <w:rsid w:val="007D254F"/>
    <w:rsid w:val="007D32B1"/>
    <w:rsid w:val="007D7ABE"/>
    <w:rsid w:val="007E3280"/>
    <w:rsid w:val="007E4AC5"/>
    <w:rsid w:val="007E4B16"/>
    <w:rsid w:val="007E532D"/>
    <w:rsid w:val="007E5E04"/>
    <w:rsid w:val="007F6223"/>
    <w:rsid w:val="00807288"/>
    <w:rsid w:val="00815299"/>
    <w:rsid w:val="00815679"/>
    <w:rsid w:val="0082163A"/>
    <w:rsid w:val="00822707"/>
    <w:rsid w:val="0082312C"/>
    <w:rsid w:val="0082436D"/>
    <w:rsid w:val="00831A79"/>
    <w:rsid w:val="008335D2"/>
    <w:rsid w:val="00843D34"/>
    <w:rsid w:val="00846320"/>
    <w:rsid w:val="008475E8"/>
    <w:rsid w:val="0085147F"/>
    <w:rsid w:val="008538D0"/>
    <w:rsid w:val="00854DA9"/>
    <w:rsid w:val="008560C8"/>
    <w:rsid w:val="008617C7"/>
    <w:rsid w:val="00871678"/>
    <w:rsid w:val="00876427"/>
    <w:rsid w:val="00876BA5"/>
    <w:rsid w:val="008835D6"/>
    <w:rsid w:val="00890210"/>
    <w:rsid w:val="0089055A"/>
    <w:rsid w:val="00894EEB"/>
    <w:rsid w:val="008A4B0D"/>
    <w:rsid w:val="008A764D"/>
    <w:rsid w:val="008B0B8E"/>
    <w:rsid w:val="008B14B5"/>
    <w:rsid w:val="008B5509"/>
    <w:rsid w:val="008D0F42"/>
    <w:rsid w:val="008D40CA"/>
    <w:rsid w:val="008D47E8"/>
    <w:rsid w:val="008D4A4B"/>
    <w:rsid w:val="008E40F7"/>
    <w:rsid w:val="008E51B0"/>
    <w:rsid w:val="008E67FB"/>
    <w:rsid w:val="008F106E"/>
    <w:rsid w:val="008F2A28"/>
    <w:rsid w:val="008F7356"/>
    <w:rsid w:val="00906057"/>
    <w:rsid w:val="00912450"/>
    <w:rsid w:val="009146C9"/>
    <w:rsid w:val="009245E0"/>
    <w:rsid w:val="009347A5"/>
    <w:rsid w:val="009372AA"/>
    <w:rsid w:val="00940D86"/>
    <w:rsid w:val="00941B7E"/>
    <w:rsid w:val="00943978"/>
    <w:rsid w:val="009524DF"/>
    <w:rsid w:val="009532C4"/>
    <w:rsid w:val="0095345F"/>
    <w:rsid w:val="00954330"/>
    <w:rsid w:val="00956D9A"/>
    <w:rsid w:val="0096429B"/>
    <w:rsid w:val="00964B82"/>
    <w:rsid w:val="00974340"/>
    <w:rsid w:val="00980B98"/>
    <w:rsid w:val="009A1F19"/>
    <w:rsid w:val="009A3117"/>
    <w:rsid w:val="009A491A"/>
    <w:rsid w:val="009B0E41"/>
    <w:rsid w:val="009B3D33"/>
    <w:rsid w:val="009C0421"/>
    <w:rsid w:val="009C0874"/>
    <w:rsid w:val="009C3E51"/>
    <w:rsid w:val="009C5A25"/>
    <w:rsid w:val="009D123B"/>
    <w:rsid w:val="009D4D5A"/>
    <w:rsid w:val="009D6AC9"/>
    <w:rsid w:val="009D7BA2"/>
    <w:rsid w:val="009F79D2"/>
    <w:rsid w:val="009F7A93"/>
    <w:rsid w:val="009F7DF7"/>
    <w:rsid w:val="00A11675"/>
    <w:rsid w:val="00A12BA0"/>
    <w:rsid w:val="00A13063"/>
    <w:rsid w:val="00A130CF"/>
    <w:rsid w:val="00A13E70"/>
    <w:rsid w:val="00A15433"/>
    <w:rsid w:val="00A20C14"/>
    <w:rsid w:val="00A33FB7"/>
    <w:rsid w:val="00A3457A"/>
    <w:rsid w:val="00A4234B"/>
    <w:rsid w:val="00A42651"/>
    <w:rsid w:val="00A43DF2"/>
    <w:rsid w:val="00A44069"/>
    <w:rsid w:val="00A453CA"/>
    <w:rsid w:val="00A45E90"/>
    <w:rsid w:val="00A51EA6"/>
    <w:rsid w:val="00A52032"/>
    <w:rsid w:val="00A742E8"/>
    <w:rsid w:val="00A97BD8"/>
    <w:rsid w:val="00AA594E"/>
    <w:rsid w:val="00AA7D66"/>
    <w:rsid w:val="00AB1F06"/>
    <w:rsid w:val="00AB2E77"/>
    <w:rsid w:val="00AB4785"/>
    <w:rsid w:val="00AB509F"/>
    <w:rsid w:val="00AC13E5"/>
    <w:rsid w:val="00AC1FEB"/>
    <w:rsid w:val="00AC39E8"/>
    <w:rsid w:val="00AC3ABE"/>
    <w:rsid w:val="00AC6EC0"/>
    <w:rsid w:val="00AD02ED"/>
    <w:rsid w:val="00AD2670"/>
    <w:rsid w:val="00AD5A5B"/>
    <w:rsid w:val="00AF59EA"/>
    <w:rsid w:val="00AF68E7"/>
    <w:rsid w:val="00B036A1"/>
    <w:rsid w:val="00B04060"/>
    <w:rsid w:val="00B071A4"/>
    <w:rsid w:val="00B13C96"/>
    <w:rsid w:val="00B15AE5"/>
    <w:rsid w:val="00B221CA"/>
    <w:rsid w:val="00B252BA"/>
    <w:rsid w:val="00B27504"/>
    <w:rsid w:val="00B30269"/>
    <w:rsid w:val="00B3028D"/>
    <w:rsid w:val="00B322E7"/>
    <w:rsid w:val="00B346CF"/>
    <w:rsid w:val="00B35818"/>
    <w:rsid w:val="00B371F8"/>
    <w:rsid w:val="00B42A71"/>
    <w:rsid w:val="00B5306E"/>
    <w:rsid w:val="00B567C4"/>
    <w:rsid w:val="00B70F37"/>
    <w:rsid w:val="00B74645"/>
    <w:rsid w:val="00B836FF"/>
    <w:rsid w:val="00B83D62"/>
    <w:rsid w:val="00B85B03"/>
    <w:rsid w:val="00B90CE8"/>
    <w:rsid w:val="00B91973"/>
    <w:rsid w:val="00B950BC"/>
    <w:rsid w:val="00BB4582"/>
    <w:rsid w:val="00BC253D"/>
    <w:rsid w:val="00BC5062"/>
    <w:rsid w:val="00BC5C3C"/>
    <w:rsid w:val="00BD1E48"/>
    <w:rsid w:val="00BD3E28"/>
    <w:rsid w:val="00BE7427"/>
    <w:rsid w:val="00BF3AD6"/>
    <w:rsid w:val="00BF41EE"/>
    <w:rsid w:val="00BF522A"/>
    <w:rsid w:val="00BF6E2B"/>
    <w:rsid w:val="00C00373"/>
    <w:rsid w:val="00C02CFC"/>
    <w:rsid w:val="00C07BFD"/>
    <w:rsid w:val="00C14C05"/>
    <w:rsid w:val="00C21696"/>
    <w:rsid w:val="00C21B10"/>
    <w:rsid w:val="00C22056"/>
    <w:rsid w:val="00C3225C"/>
    <w:rsid w:val="00C327F3"/>
    <w:rsid w:val="00C33110"/>
    <w:rsid w:val="00C340AC"/>
    <w:rsid w:val="00C36B8B"/>
    <w:rsid w:val="00C56AE5"/>
    <w:rsid w:val="00C60A3A"/>
    <w:rsid w:val="00C620F1"/>
    <w:rsid w:val="00C62507"/>
    <w:rsid w:val="00C627A9"/>
    <w:rsid w:val="00C63ABC"/>
    <w:rsid w:val="00C6561D"/>
    <w:rsid w:val="00C65ABC"/>
    <w:rsid w:val="00C703B5"/>
    <w:rsid w:val="00C7216F"/>
    <w:rsid w:val="00C733C1"/>
    <w:rsid w:val="00C74079"/>
    <w:rsid w:val="00C74E60"/>
    <w:rsid w:val="00C756CB"/>
    <w:rsid w:val="00C807BA"/>
    <w:rsid w:val="00C82039"/>
    <w:rsid w:val="00C836E0"/>
    <w:rsid w:val="00C848EA"/>
    <w:rsid w:val="00C85CB1"/>
    <w:rsid w:val="00C95714"/>
    <w:rsid w:val="00CA3031"/>
    <w:rsid w:val="00CA4D2E"/>
    <w:rsid w:val="00CB0D1B"/>
    <w:rsid w:val="00CC70C6"/>
    <w:rsid w:val="00CD0141"/>
    <w:rsid w:val="00CD23E4"/>
    <w:rsid w:val="00CD3B8D"/>
    <w:rsid w:val="00CD4EB7"/>
    <w:rsid w:val="00CE0AB4"/>
    <w:rsid w:val="00CE15CE"/>
    <w:rsid w:val="00CF10DA"/>
    <w:rsid w:val="00CF21D8"/>
    <w:rsid w:val="00CF2CFC"/>
    <w:rsid w:val="00CF66C6"/>
    <w:rsid w:val="00CF7B19"/>
    <w:rsid w:val="00D01DA3"/>
    <w:rsid w:val="00D04929"/>
    <w:rsid w:val="00D1099C"/>
    <w:rsid w:val="00D14A5C"/>
    <w:rsid w:val="00D160C5"/>
    <w:rsid w:val="00D1677A"/>
    <w:rsid w:val="00D17082"/>
    <w:rsid w:val="00D20228"/>
    <w:rsid w:val="00D21EA1"/>
    <w:rsid w:val="00D232DC"/>
    <w:rsid w:val="00D37DFE"/>
    <w:rsid w:val="00D41644"/>
    <w:rsid w:val="00D441F8"/>
    <w:rsid w:val="00D45F29"/>
    <w:rsid w:val="00D636FA"/>
    <w:rsid w:val="00D65396"/>
    <w:rsid w:val="00D66C2F"/>
    <w:rsid w:val="00D72367"/>
    <w:rsid w:val="00D749A7"/>
    <w:rsid w:val="00D7682F"/>
    <w:rsid w:val="00D80E21"/>
    <w:rsid w:val="00D80F3C"/>
    <w:rsid w:val="00D85A90"/>
    <w:rsid w:val="00D86CFE"/>
    <w:rsid w:val="00D9064A"/>
    <w:rsid w:val="00D95516"/>
    <w:rsid w:val="00D95936"/>
    <w:rsid w:val="00D97807"/>
    <w:rsid w:val="00DA3A8B"/>
    <w:rsid w:val="00DA43DB"/>
    <w:rsid w:val="00DA482D"/>
    <w:rsid w:val="00DA4D13"/>
    <w:rsid w:val="00DA6371"/>
    <w:rsid w:val="00DB1200"/>
    <w:rsid w:val="00DB5D09"/>
    <w:rsid w:val="00DC0B1F"/>
    <w:rsid w:val="00DC3745"/>
    <w:rsid w:val="00DC45AD"/>
    <w:rsid w:val="00DD24CC"/>
    <w:rsid w:val="00DD3F0F"/>
    <w:rsid w:val="00DD5492"/>
    <w:rsid w:val="00DF444A"/>
    <w:rsid w:val="00DF5D49"/>
    <w:rsid w:val="00DF5DC9"/>
    <w:rsid w:val="00E0035F"/>
    <w:rsid w:val="00E00965"/>
    <w:rsid w:val="00E06A44"/>
    <w:rsid w:val="00E10257"/>
    <w:rsid w:val="00E121AF"/>
    <w:rsid w:val="00E17604"/>
    <w:rsid w:val="00E206D0"/>
    <w:rsid w:val="00E21879"/>
    <w:rsid w:val="00E231E5"/>
    <w:rsid w:val="00E2434A"/>
    <w:rsid w:val="00E260F7"/>
    <w:rsid w:val="00E32124"/>
    <w:rsid w:val="00E35FDF"/>
    <w:rsid w:val="00E45B76"/>
    <w:rsid w:val="00E50D05"/>
    <w:rsid w:val="00E57678"/>
    <w:rsid w:val="00E64F95"/>
    <w:rsid w:val="00E66226"/>
    <w:rsid w:val="00E707C7"/>
    <w:rsid w:val="00E7225B"/>
    <w:rsid w:val="00E7579F"/>
    <w:rsid w:val="00E77ACD"/>
    <w:rsid w:val="00E801F8"/>
    <w:rsid w:val="00E815D0"/>
    <w:rsid w:val="00E86852"/>
    <w:rsid w:val="00E8706C"/>
    <w:rsid w:val="00E93AA6"/>
    <w:rsid w:val="00E97FAB"/>
    <w:rsid w:val="00EB1D00"/>
    <w:rsid w:val="00EB36CD"/>
    <w:rsid w:val="00EB5A2A"/>
    <w:rsid w:val="00EC09BD"/>
    <w:rsid w:val="00EC6454"/>
    <w:rsid w:val="00EC6D07"/>
    <w:rsid w:val="00ED05A5"/>
    <w:rsid w:val="00ED168D"/>
    <w:rsid w:val="00ED2229"/>
    <w:rsid w:val="00ED5084"/>
    <w:rsid w:val="00EE0FD1"/>
    <w:rsid w:val="00EE566C"/>
    <w:rsid w:val="00EF4E4F"/>
    <w:rsid w:val="00EF517A"/>
    <w:rsid w:val="00EF66C3"/>
    <w:rsid w:val="00F02177"/>
    <w:rsid w:val="00F1051E"/>
    <w:rsid w:val="00F11C19"/>
    <w:rsid w:val="00F1273A"/>
    <w:rsid w:val="00F12CBE"/>
    <w:rsid w:val="00F169F1"/>
    <w:rsid w:val="00F2135D"/>
    <w:rsid w:val="00F220EB"/>
    <w:rsid w:val="00F23AB1"/>
    <w:rsid w:val="00F253C1"/>
    <w:rsid w:val="00F33EE8"/>
    <w:rsid w:val="00F36138"/>
    <w:rsid w:val="00F4536C"/>
    <w:rsid w:val="00F46C0E"/>
    <w:rsid w:val="00F51AAF"/>
    <w:rsid w:val="00F55044"/>
    <w:rsid w:val="00F56006"/>
    <w:rsid w:val="00F64C8A"/>
    <w:rsid w:val="00F65EC8"/>
    <w:rsid w:val="00F705EF"/>
    <w:rsid w:val="00F73460"/>
    <w:rsid w:val="00F74958"/>
    <w:rsid w:val="00F8023C"/>
    <w:rsid w:val="00F83163"/>
    <w:rsid w:val="00F90198"/>
    <w:rsid w:val="00F9519D"/>
    <w:rsid w:val="00F97AEC"/>
    <w:rsid w:val="00FA36FB"/>
    <w:rsid w:val="00FA4975"/>
    <w:rsid w:val="00FB0C6E"/>
    <w:rsid w:val="00FB4167"/>
    <w:rsid w:val="00FB5092"/>
    <w:rsid w:val="00FB65B0"/>
    <w:rsid w:val="00FB7F10"/>
    <w:rsid w:val="00FC2402"/>
    <w:rsid w:val="00FC4BC5"/>
    <w:rsid w:val="00FC4ECB"/>
    <w:rsid w:val="00FC67B7"/>
    <w:rsid w:val="00FD00CC"/>
    <w:rsid w:val="00FD326B"/>
    <w:rsid w:val="00FD7051"/>
    <w:rsid w:val="00FE1953"/>
    <w:rsid w:val="00FE38CB"/>
    <w:rsid w:val="00FE38D3"/>
    <w:rsid w:val="00FF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705EF"/>
    <w:pPr>
      <w:spacing w:beforeLines="50" w:afterLines="50"/>
      <w:ind w:firstLine="113"/>
      <w:jc w:val="center"/>
    </w:pPr>
    <w:rPr>
      <w:sz w:val="24"/>
      <w:szCs w:val="24"/>
      <w:lang w:eastAsia="en-US"/>
    </w:rPr>
  </w:style>
  <w:style w:type="paragraph" w:styleId="1">
    <w:name w:val="heading 1"/>
    <w:aliases w:val="1,H1,Heading 0,章,章节标题,PIM 1,Fab-1,h1,卷标题,R1,H11,- Section,SAHeading 1,标书1,L1,boc,1st level,Section Head,l1,List level 1,&amp;3,H12,H13,H14,H15,H16,H17,Header1,标题 1 1,标题一,Head1,Heading apps,合同标题,Datasheet title,Level 1 Topic Heading,Head 1,Head 11,Head"/>
    <w:basedOn w:val="a0"/>
    <w:next w:val="a0"/>
    <w:qFormat/>
    <w:rsid w:val="002A1669"/>
    <w:pPr>
      <w:keepNext/>
      <w:pageBreakBefore/>
      <w:numPr>
        <w:numId w:val="1"/>
      </w:numPr>
      <w:spacing w:before="340" w:after="330"/>
      <w:outlineLvl w:val="0"/>
    </w:pPr>
    <w:rPr>
      <w:rFonts w:ascii="Arial" w:eastAsia="仿宋_GB2312" w:hAnsi="Arial"/>
      <w:b/>
      <w:sz w:val="32"/>
      <w:szCs w:val="32"/>
    </w:rPr>
  </w:style>
  <w:style w:type="paragraph" w:styleId="2">
    <w:name w:val="heading 2"/>
    <w:aliases w:val="2,Heading 2 Hidden,Heading 2 CCBS,H2,h2,Level 2 Head,2nd level,Header 2,UNDERRUBRIK 1-2,UNDERRUBRIK 1-2 Char Char,第一章 标题 2,heading 2,ISO1,节名,Titre2,sect 1.2,h21,h22,sect 1.21,h23,sect 1.22,sect 1.23,h24,h25,sect 1.24,h26,sect 1.25,h27,h28,l2,I2,12"/>
    <w:basedOn w:val="a0"/>
    <w:next w:val="a0"/>
    <w:link w:val="2Char"/>
    <w:qFormat/>
    <w:rsid w:val="003540D8"/>
    <w:pPr>
      <w:keepNext/>
      <w:keepLines/>
      <w:outlineLvl w:val="1"/>
    </w:pPr>
    <w:rPr>
      <w:rFonts w:ascii="Arial" w:eastAsia="仿宋_GB2312" w:hAnsi="Arial"/>
      <w:b/>
      <w:bCs/>
      <w:kern w:val="2"/>
      <w:sz w:val="30"/>
      <w:szCs w:val="30"/>
      <w:lang w:eastAsia="zh-CN"/>
    </w:rPr>
  </w:style>
  <w:style w:type="paragraph" w:styleId="3">
    <w:name w:val="heading 3"/>
    <w:aliases w:val="a,Heading 3 - old,H3,3,h3,l3,CT,3rd level,Head 3,二级节名,Level 3 Head,heading 3,ISO2,sect1.2.3,section:3,level_3,PIM 3,sect1.2.31,sect1.2.32,sect1.2.311,sect1.2.33,sect1.2.312,一,BOD 0,一、,list 3,Title3,标题 3-3.1.1,标题 4.1.1,章标题1,第二层条,第三层,bh,Fab"/>
    <w:basedOn w:val="a0"/>
    <w:next w:val="a0"/>
    <w:link w:val="3Char"/>
    <w:qFormat/>
    <w:rsid w:val="006D33F5"/>
    <w:pPr>
      <w:keepNext/>
      <w:keepLines/>
      <w:outlineLvl w:val="2"/>
    </w:pPr>
    <w:rPr>
      <w:rFonts w:ascii="Arial" w:eastAsia="仿宋_GB2312" w:hAnsi="Arial"/>
      <w:b/>
      <w:bCs/>
      <w:sz w:val="28"/>
      <w:szCs w:val="28"/>
    </w:rPr>
  </w:style>
  <w:style w:type="paragraph" w:styleId="4">
    <w:name w:val="heading 4"/>
    <w:aliases w:val="H4,Ref Heading 1,rh1,Heading sql,sect 1.2.3.4,PIM 4,bullet,bl,bb,h4,4heading,(一),1.1,1。1,Titre4,4th level,h41,h42,h43,h411,h44,h412,h45,h413,h46,h414,h47,h48,h415,h49,h410,h416,h417,h418,h419,h420,h4110,h421,heading 4,1.,第三层条,sect 1.2.3.41,rh11,d,T"/>
    <w:basedOn w:val="a0"/>
    <w:next w:val="a0"/>
    <w:qFormat/>
    <w:rsid w:val="00C85CB1"/>
    <w:pPr>
      <w:keepNext/>
      <w:keepLines/>
      <w:numPr>
        <w:ilvl w:val="3"/>
        <w:numId w:val="2"/>
      </w:numPr>
      <w:spacing w:before="50" w:after="5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4E61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4E61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aliases w:val="2 Char,Heading 2 Hidden Char,Heading 2 CCBS Char,H2 Char,h2 Char,Level 2 Head Char,2nd level Char,Header 2 Char,UNDERRUBRIK 1-2 Char,UNDERRUBRIK 1-2 Char Char Char,第一章 标题 2 Char,heading 2 Char,ISO1 Char,节名 Char,Titre2 Char,sect 1.2 Char"/>
    <w:basedOn w:val="a1"/>
    <w:link w:val="2"/>
    <w:rsid w:val="003B5EC4"/>
    <w:rPr>
      <w:rFonts w:ascii="Arial" w:eastAsia="仿宋_GB2312" w:hAnsi="Arial"/>
      <w:b/>
      <w:bCs/>
      <w:kern w:val="2"/>
      <w:sz w:val="30"/>
      <w:szCs w:val="30"/>
      <w:lang w:val="en-US" w:eastAsia="zh-CN" w:bidi="ar-SA"/>
    </w:rPr>
  </w:style>
  <w:style w:type="character" w:customStyle="1" w:styleId="3Char">
    <w:name w:val="标题 3 Char"/>
    <w:aliases w:val="a Char,Heading 3 - old Char,H3 Char,3 Char,h3 Char,l3 Char,CT Char,3rd level Char,Head 3 Char,二级节名 Char,Level 3 Head Char,heading 3 Char,ISO2 Char,sect1.2.3 Char,section:3 Char,level_3 Char,PIM 3 Char,sect1.2.31 Char,sect1.2.32 Char,一 Char"/>
    <w:basedOn w:val="a1"/>
    <w:link w:val="3"/>
    <w:rsid w:val="006D33F5"/>
    <w:rPr>
      <w:rFonts w:ascii="Arial" w:eastAsia="仿宋_GB2312" w:hAnsi="Arial"/>
      <w:b/>
      <w:bCs/>
      <w:sz w:val="28"/>
      <w:szCs w:val="28"/>
      <w:lang w:eastAsia="en-US"/>
    </w:rPr>
  </w:style>
  <w:style w:type="paragraph" w:customStyle="1" w:styleId="text">
    <w:name w:val="text"/>
    <w:basedOn w:val="a0"/>
    <w:rsid w:val="00A4234B"/>
    <w:pPr>
      <w:spacing w:after="180"/>
      <w:ind w:left="1418"/>
    </w:pPr>
    <w:rPr>
      <w:szCs w:val="20"/>
      <w:lang w:val="en-AU"/>
    </w:rPr>
  </w:style>
  <w:style w:type="paragraph" w:customStyle="1" w:styleId="FigureNormal">
    <w:name w:val="Figure Normal"/>
    <w:basedOn w:val="text"/>
    <w:next w:val="a4"/>
    <w:rsid w:val="00A4234B"/>
    <w:rPr>
      <w:b/>
    </w:rPr>
  </w:style>
  <w:style w:type="paragraph" w:styleId="a4">
    <w:name w:val="caption"/>
    <w:basedOn w:val="a0"/>
    <w:next w:val="a0"/>
    <w:qFormat/>
    <w:rsid w:val="00A4234B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PubSub">
    <w:name w:val="PubSub"/>
    <w:basedOn w:val="a0"/>
    <w:next w:val="PubSubItal"/>
    <w:rsid w:val="00A4234B"/>
    <w:pPr>
      <w:ind w:left="1418"/>
    </w:pPr>
    <w:rPr>
      <w:rFonts w:ascii="Arial" w:hAnsi="Arial"/>
      <w:szCs w:val="20"/>
      <w:lang w:val="en-AU"/>
    </w:rPr>
  </w:style>
  <w:style w:type="paragraph" w:customStyle="1" w:styleId="PubSubItal">
    <w:name w:val="PubSubItal"/>
    <w:basedOn w:val="PubSub"/>
    <w:rsid w:val="00A4234B"/>
    <w:rPr>
      <w:i/>
      <w:sz w:val="18"/>
    </w:rPr>
  </w:style>
  <w:style w:type="paragraph" w:customStyle="1" w:styleId="TableData">
    <w:name w:val="TableData"/>
    <w:basedOn w:val="a0"/>
    <w:rsid w:val="00A4234B"/>
    <w:pPr>
      <w:spacing w:before="60" w:after="60"/>
    </w:pPr>
    <w:rPr>
      <w:rFonts w:ascii="Arial" w:hAnsi="Arial"/>
      <w:sz w:val="18"/>
      <w:szCs w:val="20"/>
      <w:lang w:val="en-AU"/>
    </w:rPr>
  </w:style>
  <w:style w:type="paragraph" w:styleId="a5">
    <w:name w:val="footer"/>
    <w:aliases w:val="Footer-Even,f"/>
    <w:basedOn w:val="a0"/>
    <w:link w:val="Char"/>
    <w:rsid w:val="00A4234B"/>
    <w:pPr>
      <w:tabs>
        <w:tab w:val="center" w:pos="4320"/>
        <w:tab w:val="right" w:pos="8640"/>
      </w:tabs>
    </w:pPr>
  </w:style>
  <w:style w:type="character" w:customStyle="1" w:styleId="Char">
    <w:name w:val="页脚 Char"/>
    <w:aliases w:val="Footer-Even Char,f Char"/>
    <w:basedOn w:val="a1"/>
    <w:link w:val="a5"/>
    <w:rsid w:val="00130FA5"/>
    <w:rPr>
      <w:rFonts w:eastAsia="宋体"/>
      <w:sz w:val="24"/>
      <w:szCs w:val="24"/>
      <w:lang w:val="en-US" w:eastAsia="en-US" w:bidi="ar-SA"/>
    </w:rPr>
  </w:style>
  <w:style w:type="character" w:styleId="a6">
    <w:name w:val="page number"/>
    <w:basedOn w:val="a1"/>
    <w:rsid w:val="00A4234B"/>
  </w:style>
  <w:style w:type="paragraph" w:styleId="30">
    <w:name w:val="toc 3"/>
    <w:basedOn w:val="a0"/>
    <w:next w:val="a0"/>
    <w:autoRedefine/>
    <w:uiPriority w:val="39"/>
    <w:rsid w:val="00AC3ABE"/>
    <w:pPr>
      <w:spacing w:line="360" w:lineRule="auto"/>
      <w:ind w:leftChars="400" w:left="400"/>
    </w:pPr>
    <w:rPr>
      <w:rFonts w:ascii="Arial" w:hAnsi="Arial"/>
    </w:rPr>
  </w:style>
  <w:style w:type="character" w:styleId="a7">
    <w:name w:val="Hyperlink"/>
    <w:basedOn w:val="a1"/>
    <w:uiPriority w:val="99"/>
    <w:rsid w:val="00A4234B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2A1875"/>
    <w:pPr>
      <w:tabs>
        <w:tab w:val="left" w:pos="1050"/>
        <w:tab w:val="right" w:leader="dot" w:pos="9350"/>
      </w:tabs>
      <w:spacing w:line="360" w:lineRule="auto"/>
    </w:pPr>
    <w:rPr>
      <w:rFonts w:ascii="宋体" w:hAnsi="宋体"/>
      <w:b/>
      <w:noProof/>
    </w:rPr>
  </w:style>
  <w:style w:type="paragraph" w:styleId="20">
    <w:name w:val="toc 2"/>
    <w:basedOn w:val="a0"/>
    <w:next w:val="a0"/>
    <w:autoRedefine/>
    <w:uiPriority w:val="39"/>
    <w:rsid w:val="00F74958"/>
    <w:pPr>
      <w:tabs>
        <w:tab w:val="left" w:pos="1020"/>
        <w:tab w:val="right" w:leader="dot" w:pos="9394"/>
      </w:tabs>
      <w:spacing w:line="360" w:lineRule="auto"/>
      <w:ind w:leftChars="200" w:left="480"/>
    </w:pPr>
    <w:rPr>
      <w:rFonts w:ascii="Arial" w:hAnsi="Arial"/>
    </w:rPr>
  </w:style>
  <w:style w:type="paragraph" w:styleId="a8">
    <w:name w:val="header"/>
    <w:aliases w:val="h,Ò³Ã¼,rnps-Header"/>
    <w:basedOn w:val="a0"/>
    <w:link w:val="Char0"/>
    <w:uiPriority w:val="99"/>
    <w:rsid w:val="00A4234B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眉 Char"/>
    <w:aliases w:val="h Char,Ò³Ã¼ Char,rnps-Header Char"/>
    <w:basedOn w:val="a1"/>
    <w:link w:val="a8"/>
    <w:uiPriority w:val="99"/>
    <w:rsid w:val="00130FA5"/>
    <w:rPr>
      <w:rFonts w:eastAsia="宋体"/>
      <w:sz w:val="18"/>
      <w:szCs w:val="18"/>
      <w:lang w:val="en-US" w:eastAsia="en-US" w:bidi="ar-SA"/>
    </w:rPr>
  </w:style>
  <w:style w:type="table" w:styleId="a9">
    <w:name w:val="Table Grid"/>
    <w:basedOn w:val="a2"/>
    <w:rsid w:val="00A423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 段后: 1 行"/>
    <w:basedOn w:val="a0"/>
    <w:rsid w:val="00A4234B"/>
    <w:pPr>
      <w:spacing w:after="50"/>
    </w:pPr>
    <w:rPr>
      <w:rFonts w:cs="宋体"/>
      <w:szCs w:val="20"/>
    </w:rPr>
  </w:style>
  <w:style w:type="paragraph" w:styleId="aa">
    <w:name w:val="Balloon Text"/>
    <w:basedOn w:val="a0"/>
    <w:semiHidden/>
    <w:rsid w:val="00C627A9"/>
    <w:rPr>
      <w:sz w:val="18"/>
      <w:szCs w:val="18"/>
    </w:rPr>
  </w:style>
  <w:style w:type="character" w:customStyle="1" w:styleId="contenttypefolder">
    <w:name w:val="contenttype folder"/>
    <w:basedOn w:val="a1"/>
    <w:rsid w:val="002F64C6"/>
  </w:style>
  <w:style w:type="character" w:styleId="ab">
    <w:name w:val="annotation reference"/>
    <w:basedOn w:val="a1"/>
    <w:semiHidden/>
    <w:rsid w:val="00A130CF"/>
    <w:rPr>
      <w:sz w:val="21"/>
      <w:szCs w:val="21"/>
    </w:rPr>
  </w:style>
  <w:style w:type="paragraph" w:styleId="ac">
    <w:name w:val="annotation text"/>
    <w:basedOn w:val="a0"/>
    <w:semiHidden/>
    <w:rsid w:val="00A130CF"/>
  </w:style>
  <w:style w:type="paragraph" w:styleId="ad">
    <w:name w:val="annotation subject"/>
    <w:basedOn w:val="ac"/>
    <w:next w:val="ac"/>
    <w:semiHidden/>
    <w:rsid w:val="00A130CF"/>
    <w:rPr>
      <w:b/>
      <w:bCs/>
    </w:rPr>
  </w:style>
  <w:style w:type="paragraph" w:styleId="ae">
    <w:name w:val="Document Map"/>
    <w:basedOn w:val="a0"/>
    <w:semiHidden/>
    <w:rsid w:val="00484040"/>
    <w:pPr>
      <w:shd w:val="clear" w:color="auto" w:fill="000080"/>
    </w:pPr>
  </w:style>
  <w:style w:type="paragraph" w:styleId="af">
    <w:name w:val="Body Text Indent"/>
    <w:basedOn w:val="a0"/>
    <w:rsid w:val="00B3028D"/>
    <w:pPr>
      <w:widowControl w:val="0"/>
      <w:tabs>
        <w:tab w:val="num" w:pos="0"/>
      </w:tabs>
      <w:adjustRightInd w:val="0"/>
      <w:spacing w:line="360" w:lineRule="exact"/>
      <w:ind w:rightChars="-42" w:right="-110" w:firstLine="288"/>
      <w:jc w:val="both"/>
      <w:textAlignment w:val="baseline"/>
    </w:pPr>
    <w:rPr>
      <w:szCs w:val="20"/>
      <w:lang w:eastAsia="zh-CN"/>
    </w:rPr>
  </w:style>
  <w:style w:type="paragraph" w:styleId="af0">
    <w:name w:val="Normal Indent"/>
    <w:aliases w:val="正文首行缩进两字,表正文,正文非缩进,特点,body text,鋘drad,???änd,Body Text(ch),段1,正文（首行缩进两字） Char Char,四号,正文缩进陈木华,正文缩进 Char,正文不缩进,ALT+Z,水上软件,中文正文,Indent 1,正文缩进（首行缩进两字）,正文缩进William,Alt+X2,缩进,标题四,特点 Char,正文对齐,正文文字首行缩进,正文无缩进,Alt+X,mr正文缩进,小,正文（首行缩进两字）,正文双线,正文(首行缩进两字),特点标题"/>
    <w:basedOn w:val="a0"/>
    <w:rsid w:val="00B3028D"/>
    <w:pPr>
      <w:widowControl w:val="0"/>
      <w:spacing w:line="300" w:lineRule="auto"/>
      <w:ind w:firstLine="420"/>
      <w:jc w:val="both"/>
    </w:pPr>
    <w:rPr>
      <w:kern w:val="2"/>
      <w:szCs w:val="20"/>
      <w:lang w:eastAsia="zh-CN"/>
    </w:rPr>
  </w:style>
  <w:style w:type="paragraph" w:styleId="af1">
    <w:name w:val="Normal (Web)"/>
    <w:basedOn w:val="a0"/>
    <w:rsid w:val="00B3028D"/>
    <w:pPr>
      <w:spacing w:before="100" w:beforeAutospacing="1" w:after="100" w:afterAutospacing="1"/>
    </w:pPr>
    <w:rPr>
      <w:rFonts w:ascii="宋体" w:hAnsi="宋体"/>
      <w:lang w:eastAsia="zh-CN"/>
    </w:rPr>
  </w:style>
  <w:style w:type="paragraph" w:customStyle="1" w:styleId="a">
    <w:name w:val="一级标题"/>
    <w:basedOn w:val="1"/>
    <w:rsid w:val="008E40F7"/>
    <w:pPr>
      <w:numPr>
        <w:numId w:val="3"/>
      </w:numPr>
      <w:spacing w:before="120" w:after="120"/>
    </w:pPr>
    <w:rPr>
      <w:rFonts w:ascii="黑体" w:eastAsia="黑体" w:hAnsi="宋体"/>
      <w:b w:val="0"/>
      <w:sz w:val="36"/>
      <w:lang w:eastAsia="zh-CN"/>
    </w:rPr>
  </w:style>
  <w:style w:type="paragraph" w:customStyle="1" w:styleId="266">
    <w:name w:val="样式 标题 2 + (西文) 黑体 黑色 段前: 6 磅 段后: 6 磅"/>
    <w:basedOn w:val="2"/>
    <w:link w:val="266CharChar"/>
    <w:autoRedefine/>
    <w:rsid w:val="006D33F5"/>
    <w:pPr>
      <w:tabs>
        <w:tab w:val="num" w:pos="426"/>
      </w:tabs>
      <w:spacing w:before="120" w:after="120"/>
      <w:ind w:left="142" w:firstLine="284"/>
    </w:pPr>
    <w:rPr>
      <w:rFonts w:ascii="黑体" w:eastAsia="黑体" w:cs="宋体"/>
      <w:b w:val="0"/>
      <w:color w:val="000000"/>
    </w:rPr>
  </w:style>
  <w:style w:type="character" w:customStyle="1" w:styleId="266CharChar">
    <w:name w:val="样式 标题 2 + (西文) 黑体 黑色 段前: 6 磅 段后: 6 磅 Char Char"/>
    <w:basedOn w:val="2Char"/>
    <w:link w:val="266"/>
    <w:rsid w:val="006D33F5"/>
    <w:rPr>
      <w:rFonts w:ascii="黑体" w:eastAsia="黑体" w:cs="宋体"/>
      <w:bCs/>
      <w:color w:val="000000"/>
    </w:rPr>
  </w:style>
  <w:style w:type="paragraph" w:customStyle="1" w:styleId="366">
    <w:name w:val="样式 标题 3 + (西文) 黑体 黑色 段前: 6 磅 段后: 6 磅"/>
    <w:basedOn w:val="3"/>
    <w:rsid w:val="00BF41EE"/>
    <w:pPr>
      <w:numPr>
        <w:ilvl w:val="2"/>
        <w:numId w:val="2"/>
      </w:numPr>
      <w:spacing w:before="50" w:after="50"/>
    </w:pPr>
    <w:rPr>
      <w:rFonts w:ascii="黑体" w:eastAsia="黑体" w:cs="宋体"/>
      <w:b w:val="0"/>
      <w:color w:val="000000"/>
    </w:rPr>
  </w:style>
  <w:style w:type="paragraph" w:customStyle="1" w:styleId="2660505">
    <w:name w:val="样式 样式 标题 2 + (西文) 黑体 黑色 段前: 6 磅 段后: 6 磅 + 段前: 0.5 行 段后: 0.5 行"/>
    <w:basedOn w:val="266"/>
    <w:rsid w:val="004E615B"/>
    <w:pPr>
      <w:numPr>
        <w:ilvl w:val="1"/>
        <w:numId w:val="2"/>
      </w:numPr>
    </w:pPr>
    <w:rPr>
      <w:bCs w:val="0"/>
      <w:szCs w:val="20"/>
    </w:rPr>
  </w:style>
  <w:style w:type="paragraph" w:customStyle="1" w:styleId="40505">
    <w:name w:val="样式 标题 4 + 段前: 0.5 行 段后: 0.5 行"/>
    <w:basedOn w:val="4"/>
    <w:rsid w:val="00C85CB1"/>
    <w:pPr>
      <w:spacing w:before="120" w:after="120"/>
    </w:pPr>
    <w:rPr>
      <w:rFonts w:cs="宋体"/>
      <w:b w:val="0"/>
      <w:szCs w:val="20"/>
    </w:rPr>
  </w:style>
  <w:style w:type="paragraph" w:styleId="21">
    <w:name w:val="Body Text Indent 2"/>
    <w:basedOn w:val="a0"/>
    <w:rsid w:val="00E17604"/>
    <w:pPr>
      <w:spacing w:after="120" w:line="480" w:lineRule="auto"/>
      <w:ind w:leftChars="200" w:left="420"/>
    </w:pPr>
  </w:style>
  <w:style w:type="paragraph" w:customStyle="1" w:styleId="22Heading2HiddenHeading2CCBSH2h2Level2Head2nd">
    <w:name w:val="样式 标题 22Heading 2 HiddenHeading 2 CCBSH2h2Level 2 Head2nd..."/>
    <w:basedOn w:val="a0"/>
    <w:rsid w:val="00E17604"/>
    <w:pPr>
      <w:widowControl w:val="0"/>
      <w:tabs>
        <w:tab w:val="num" w:pos="288"/>
      </w:tabs>
      <w:ind w:left="288" w:firstLine="0"/>
      <w:jc w:val="both"/>
    </w:pPr>
    <w:rPr>
      <w:kern w:val="2"/>
      <w:sz w:val="21"/>
      <w:lang w:eastAsia="zh-CN"/>
    </w:rPr>
  </w:style>
  <w:style w:type="paragraph" w:customStyle="1" w:styleId="12">
    <w:name w:val="注释样式1"/>
    <w:basedOn w:val="a0"/>
    <w:link w:val="1Char"/>
    <w:qFormat/>
    <w:rsid w:val="00130FA5"/>
    <w:pPr>
      <w:widowControl w:val="0"/>
      <w:spacing w:line="360" w:lineRule="auto"/>
      <w:ind w:firstLineChars="200" w:firstLine="480"/>
      <w:jc w:val="both"/>
    </w:pPr>
    <w:rPr>
      <w:rFonts w:ascii="Arial" w:hAnsi="Arial"/>
      <w:i/>
      <w:color w:val="0000FF"/>
      <w:kern w:val="2"/>
      <w:lang w:eastAsia="zh-CN"/>
    </w:rPr>
  </w:style>
  <w:style w:type="character" w:customStyle="1" w:styleId="1Char">
    <w:name w:val="注释样式1 Char"/>
    <w:basedOn w:val="a1"/>
    <w:link w:val="12"/>
    <w:rsid w:val="00130FA5"/>
    <w:rPr>
      <w:rFonts w:ascii="Arial" w:eastAsia="宋体" w:hAnsi="Arial"/>
      <w:i/>
      <w:color w:val="0000FF"/>
      <w:kern w:val="2"/>
      <w:sz w:val="24"/>
      <w:szCs w:val="24"/>
      <w:lang w:val="en-US" w:eastAsia="zh-CN" w:bidi="ar-SA"/>
    </w:rPr>
  </w:style>
  <w:style w:type="paragraph" w:customStyle="1" w:styleId="af2">
    <w:name w:val="表内容"/>
    <w:rsid w:val="00130FA5"/>
    <w:pPr>
      <w:spacing w:beforeLines="50" w:afterLines="50"/>
      <w:ind w:firstLine="113"/>
      <w:jc w:val="center"/>
    </w:pPr>
    <w:rPr>
      <w:rFonts w:ascii="宋体"/>
      <w:noProof/>
      <w:kern w:val="21"/>
      <w:sz w:val="24"/>
      <w:szCs w:val="24"/>
    </w:rPr>
  </w:style>
  <w:style w:type="paragraph" w:customStyle="1" w:styleId="af3">
    <w:name w:val="注释样式"/>
    <w:basedOn w:val="a0"/>
    <w:link w:val="Char1"/>
    <w:qFormat/>
    <w:rsid w:val="00130FA5"/>
    <w:pPr>
      <w:widowControl w:val="0"/>
      <w:spacing w:line="360" w:lineRule="auto"/>
      <w:ind w:firstLineChars="200" w:firstLine="480"/>
      <w:jc w:val="both"/>
    </w:pPr>
    <w:rPr>
      <w:rFonts w:ascii="Arial" w:hAnsi="Arial"/>
      <w:i/>
      <w:iCs/>
      <w:color w:val="3366FF"/>
      <w:kern w:val="2"/>
      <w:lang w:eastAsia="zh-CN"/>
    </w:rPr>
  </w:style>
  <w:style w:type="character" w:customStyle="1" w:styleId="Char1">
    <w:name w:val="注释样式 Char"/>
    <w:basedOn w:val="a1"/>
    <w:link w:val="af3"/>
    <w:rsid w:val="00130FA5"/>
    <w:rPr>
      <w:rFonts w:ascii="Arial" w:eastAsia="宋体" w:hAnsi="Arial"/>
      <w:i/>
      <w:iCs/>
      <w:color w:val="3366FF"/>
      <w:kern w:val="2"/>
      <w:sz w:val="24"/>
      <w:szCs w:val="24"/>
      <w:lang w:val="en-US" w:eastAsia="zh-CN" w:bidi="ar-SA"/>
    </w:rPr>
  </w:style>
  <w:style w:type="paragraph" w:customStyle="1" w:styleId="af4">
    <w:name w:val="编写建议"/>
    <w:basedOn w:val="a0"/>
    <w:link w:val="Char2"/>
    <w:rsid w:val="00130FA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lang w:eastAsia="zh-CN"/>
    </w:rPr>
  </w:style>
  <w:style w:type="character" w:customStyle="1" w:styleId="Char2">
    <w:name w:val="编写建议 Char"/>
    <w:basedOn w:val="a1"/>
    <w:link w:val="af4"/>
    <w:rsid w:val="00130FA5"/>
    <w:rPr>
      <w:rFonts w:eastAsia="宋体" w:cs="Arial"/>
      <w:i/>
      <w:color w:val="0000FF"/>
      <w:sz w:val="24"/>
      <w:szCs w:val="24"/>
      <w:lang w:val="en-US" w:eastAsia="zh-CN" w:bidi="ar-SA"/>
    </w:rPr>
  </w:style>
  <w:style w:type="paragraph" w:customStyle="1" w:styleId="Char1CharCharChar">
    <w:name w:val="Char1 Char Char Char"/>
    <w:basedOn w:val="a0"/>
    <w:autoRedefine/>
    <w:rsid w:val="00F65EC8"/>
    <w:pPr>
      <w:widowControl w:val="0"/>
      <w:tabs>
        <w:tab w:val="num" w:pos="1080"/>
      </w:tabs>
      <w:ind w:left="432" w:hanging="432"/>
      <w:jc w:val="both"/>
    </w:pPr>
    <w:rPr>
      <w:kern w:val="2"/>
      <w:lang w:eastAsia="zh-CN"/>
    </w:rPr>
  </w:style>
  <w:style w:type="character" w:customStyle="1" w:styleId="CharChar2">
    <w:name w:val="Char Char2"/>
    <w:basedOn w:val="a1"/>
    <w:rsid w:val="001F58D8"/>
    <w:rPr>
      <w:rFonts w:eastAsia="宋体"/>
      <w:kern w:val="2"/>
      <w:sz w:val="18"/>
      <w:szCs w:val="18"/>
      <w:lang w:val="en-US" w:eastAsia="zh-CN" w:bidi="ar-SA"/>
    </w:rPr>
  </w:style>
  <w:style w:type="paragraph" w:styleId="af5">
    <w:name w:val="Subtitle"/>
    <w:basedOn w:val="a0"/>
    <w:next w:val="a0"/>
    <w:link w:val="Char3"/>
    <w:qFormat/>
    <w:rsid w:val="00240949"/>
    <w:pPr>
      <w:spacing w:before="240" w:after="60" w:line="312" w:lineRule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basedOn w:val="a1"/>
    <w:link w:val="af5"/>
    <w:rsid w:val="00240949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af6">
    <w:name w:val="List Paragraph"/>
    <w:basedOn w:val="a0"/>
    <w:uiPriority w:val="34"/>
    <w:qFormat/>
    <w:rsid w:val="00F74958"/>
    <w:pPr>
      <w:ind w:firstLineChars="200" w:firstLine="420"/>
    </w:pPr>
  </w:style>
  <w:style w:type="paragraph" w:styleId="40">
    <w:name w:val="toc 4"/>
    <w:basedOn w:val="a0"/>
    <w:next w:val="a0"/>
    <w:autoRedefine/>
    <w:uiPriority w:val="39"/>
    <w:unhideWhenUsed/>
    <w:rsid w:val="002F00AA"/>
    <w:pPr>
      <w:widowControl w:val="0"/>
      <w:ind w:leftChars="600" w:left="126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50">
    <w:name w:val="toc 5"/>
    <w:basedOn w:val="a0"/>
    <w:next w:val="a0"/>
    <w:autoRedefine/>
    <w:uiPriority w:val="39"/>
    <w:unhideWhenUsed/>
    <w:rsid w:val="002F00AA"/>
    <w:pPr>
      <w:widowControl w:val="0"/>
      <w:ind w:leftChars="800" w:left="168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60">
    <w:name w:val="toc 6"/>
    <w:basedOn w:val="a0"/>
    <w:next w:val="a0"/>
    <w:autoRedefine/>
    <w:uiPriority w:val="39"/>
    <w:unhideWhenUsed/>
    <w:rsid w:val="002F00AA"/>
    <w:pPr>
      <w:widowControl w:val="0"/>
      <w:ind w:leftChars="1000" w:left="210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7">
    <w:name w:val="toc 7"/>
    <w:basedOn w:val="a0"/>
    <w:next w:val="a0"/>
    <w:autoRedefine/>
    <w:uiPriority w:val="39"/>
    <w:unhideWhenUsed/>
    <w:rsid w:val="002F00AA"/>
    <w:pPr>
      <w:widowControl w:val="0"/>
      <w:ind w:leftChars="1200" w:left="25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8">
    <w:name w:val="toc 8"/>
    <w:basedOn w:val="a0"/>
    <w:next w:val="a0"/>
    <w:autoRedefine/>
    <w:uiPriority w:val="39"/>
    <w:unhideWhenUsed/>
    <w:rsid w:val="002F00AA"/>
    <w:pPr>
      <w:widowControl w:val="0"/>
      <w:ind w:leftChars="1400" w:left="294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9">
    <w:name w:val="toc 9"/>
    <w:basedOn w:val="a0"/>
    <w:next w:val="a0"/>
    <w:autoRedefine/>
    <w:uiPriority w:val="39"/>
    <w:unhideWhenUsed/>
    <w:rsid w:val="002F00AA"/>
    <w:pPr>
      <w:widowControl w:val="0"/>
      <w:ind w:leftChars="1600" w:left="336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TOC">
    <w:name w:val="TOC Heading"/>
    <w:basedOn w:val="1"/>
    <w:next w:val="a0"/>
    <w:uiPriority w:val="39"/>
    <w:semiHidden/>
    <w:unhideWhenUsed/>
    <w:qFormat/>
    <w:rsid w:val="00BF3AD6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color w:val="365F91"/>
      <w:sz w:val="28"/>
      <w:szCs w:val="28"/>
      <w:lang w:eastAsia="zh-CN"/>
    </w:rPr>
  </w:style>
  <w:style w:type="paragraph" w:customStyle="1" w:styleId="af7">
    <w:name w:val="样式 一级标题 + 左"/>
    <w:basedOn w:val="a"/>
    <w:rsid w:val="00717497"/>
    <w:pPr>
      <w:jc w:val="left"/>
    </w:pPr>
    <w:rPr>
      <w:rFonts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01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45593501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29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49818831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21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17496770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13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79282110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90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58931833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38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1777930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joffice2.2.1\metadata\document\&#25991;&#26723;&#27169;&#26495;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741E5-8A64-4632-9E50-1AF57001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147</TotalTime>
  <Pages>7</Pages>
  <Words>471</Words>
  <Characters>2689</Characters>
  <Application>Microsoft Office Word</Application>
  <DocSecurity>0</DocSecurity>
  <Lines>22</Lines>
  <Paragraphs>6</Paragraphs>
  <ScaleCrop>false</ScaleCrop>
  <Company>http://www.deepbbs.org</Company>
  <LinksUpToDate>false</LinksUpToDate>
  <CharactersWithSpaces>3154</CharactersWithSpaces>
  <SharedDoc>false</SharedDoc>
  <HLinks>
    <vt:vector size="90" baseType="variant"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_Toc340499772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_Toc340499771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_Toc340499770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_Toc340499769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_Toc340499768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_Toc340499767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_Toc340499766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_Toc340499765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_Toc340499764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_Toc340499763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_Toc340499762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_Toc340499761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_Toc340499760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_Toc340499759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_Toc340499758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超级管理员</cp:lastModifiedBy>
  <cp:revision>26</cp:revision>
  <cp:lastPrinted>2008-07-08T07:30:00Z</cp:lastPrinted>
  <dcterms:created xsi:type="dcterms:W3CDTF">2012-12-03T08:11:00Z</dcterms:created>
  <dcterms:modified xsi:type="dcterms:W3CDTF">2012-12-19T08:53:00Z</dcterms:modified>
</cp:coreProperties>
</file>