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7F7" w:rsidRDefault="000F4490" w:rsidP="00E0592C">
      <w:pPr>
        <w:pStyle w:val="a5"/>
        <w:ind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1.3pt;margin-top:551.35pt;width:159.95pt;height:80.85pt;z-index:251660288" stroked="f">
            <v:textbox style="mso-next-textbox:#_x0000_s1028">
              <w:txbxContent>
                <w:p w:rsidR="002D17F7" w:rsidRDefault="002D17F7" w:rsidP="002D17F7">
                  <w:pPr>
                    <w:spacing w:before="120" w:after="120"/>
                    <w:rPr>
                      <w:rFonts w:ascii="仿宋_GB2312" w:eastAsia="仿宋_GB2312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int="eastAsia"/>
                      <w:sz w:val="28"/>
                      <w:szCs w:val="28"/>
                    </w:rPr>
                    <w:t>广州宏天软件有限公司</w:t>
                  </w:r>
                </w:p>
                <w:p w:rsidR="002D17F7" w:rsidRDefault="002D17F7" w:rsidP="002D17F7">
                  <w:pPr>
                    <w:numPr>
                      <w:ins w:id="0" w:author="超级管理员" w:date="2008-12-13T10:37:00Z"/>
                    </w:numPr>
                    <w:spacing w:before="120" w:after="120"/>
                    <w:ind w:firstLineChars="200" w:firstLine="560"/>
                    <w:rPr>
                      <w:rFonts w:ascii="仿宋_GB2312" w:eastAsia="仿宋_GB2312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int="eastAsia"/>
                      <w:sz w:val="28"/>
                      <w:szCs w:val="28"/>
                    </w:rPr>
                    <w:t>2012年12月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left:0;text-align:left;margin-left:-26.85pt;margin-top:168.45pt;width:479.4pt;height:119.9pt;z-index:251659264" stroked="f">
            <v:textbox style="mso-next-textbox:#_x0000_s1027">
              <w:txbxContent>
                <w:p w:rsidR="002D17F7" w:rsidRDefault="002D17F7" w:rsidP="002D17F7">
                  <w:pPr>
                    <w:spacing w:before="120" w:after="120"/>
                    <w:rPr>
                      <w:b/>
                      <w:sz w:val="72"/>
                      <w:szCs w:val="72"/>
                    </w:rPr>
                  </w:pPr>
                  <w:r>
                    <w:rPr>
                      <w:rFonts w:hint="eastAsia"/>
                      <w:b/>
                      <w:sz w:val="72"/>
                      <w:szCs w:val="72"/>
                    </w:rPr>
                    <w:t>ActiveMQ</w:t>
                  </w:r>
                  <w:r>
                    <w:rPr>
                      <w:rFonts w:hint="eastAsia"/>
                      <w:b/>
                      <w:sz w:val="72"/>
                      <w:szCs w:val="72"/>
                    </w:rPr>
                    <w:t>嵌入式与独立部署</w:t>
                  </w:r>
                </w:p>
                <w:p w:rsidR="002D17F7" w:rsidRPr="00F74958" w:rsidRDefault="002D17F7" w:rsidP="002D17F7">
                  <w:pPr>
                    <w:spacing w:before="120" w:after="120"/>
                    <w:ind w:leftChars="350" w:left="840" w:firstLineChars="255" w:firstLine="1843"/>
                    <w:rPr>
                      <w:b/>
                      <w:sz w:val="72"/>
                      <w:szCs w:val="72"/>
                    </w:rPr>
                  </w:pPr>
                  <w:r>
                    <w:rPr>
                      <w:rFonts w:hint="eastAsia"/>
                      <w:b/>
                      <w:sz w:val="72"/>
                      <w:szCs w:val="72"/>
                    </w:rPr>
                    <w:t>指导说明</w:t>
                  </w:r>
                </w:p>
              </w:txbxContent>
            </v:textbox>
            <w10:wrap type="square"/>
          </v:shape>
        </w:pict>
      </w:r>
    </w:p>
    <w:p w:rsidR="002D17F7" w:rsidRPr="00AD63A1" w:rsidRDefault="000F4490" w:rsidP="002D17F7">
      <w:pPr>
        <w:spacing w:before="120" w:after="120"/>
        <w:rPr>
          <w:rFonts w:ascii="黑体" w:eastAsia="黑体" w:hAnsi="Arial"/>
          <w:sz w:val="36"/>
          <w:szCs w:val="36"/>
        </w:rPr>
      </w:pPr>
      <w:r w:rsidRPr="000F4490">
        <w:rPr>
          <w:noProof/>
        </w:rPr>
        <w:pict>
          <v:shape id="_x0000_s1026" type="#_x0000_t202" style="position:absolute;left:0;text-align:left;margin-left:-30.9pt;margin-top:2.8pt;width:393.75pt;height:48.9pt;z-index:251658240" stroked="f">
            <v:textbox style="mso-next-textbox:#_x0000_s1026">
              <w:txbxContent>
                <w:p w:rsidR="002D17F7" w:rsidRPr="001E1902" w:rsidRDefault="00E0592C" w:rsidP="002D17F7">
                  <w:pPr>
                    <w:spacing w:before="120" w:after="120"/>
                    <w:rPr>
                      <w:b/>
                      <w:sz w:val="48"/>
                      <w:szCs w:val="48"/>
                    </w:rPr>
                  </w:pPr>
                  <w:r w:rsidRPr="002D17F7">
                    <w:rPr>
                      <w:noProof/>
                    </w:rPr>
                    <w:drawing>
                      <wp:inline distT="0" distB="0" distL="0" distR="0">
                        <wp:extent cx="1143000" cy="371475"/>
                        <wp:effectExtent l="19050" t="0" r="0" b="0"/>
                        <wp:docPr id="1" name="图片 17" descr="v-align-all-bi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7" descr="v-align-all-bi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D17F7">
                    <w:rPr>
                      <w:rFonts w:hint="eastAsia"/>
                      <w:b/>
                      <w:sz w:val="48"/>
                      <w:szCs w:val="48"/>
                    </w:rPr>
                    <w:t>广州宏天软件</w:t>
                  </w:r>
                  <w:r w:rsidR="002D17F7" w:rsidRPr="001E1902">
                    <w:rPr>
                      <w:rFonts w:hint="eastAsia"/>
                      <w:b/>
                      <w:sz w:val="48"/>
                      <w:szCs w:val="48"/>
                    </w:rPr>
                    <w:t>BPMX3</w:t>
                  </w:r>
                  <w:r w:rsidR="002D17F7" w:rsidRPr="001E1902">
                    <w:rPr>
                      <w:rFonts w:hint="eastAsia"/>
                      <w:b/>
                      <w:sz w:val="48"/>
                      <w:szCs w:val="48"/>
                    </w:rPr>
                    <w:t>系统</w:t>
                  </w:r>
                </w:p>
              </w:txbxContent>
            </v:textbox>
            <w10:wrap type="square"/>
          </v:shape>
        </w:pict>
      </w:r>
      <w:r w:rsidR="002D17F7">
        <w:br w:type="column"/>
      </w:r>
      <w:r w:rsidR="002D17F7" w:rsidRPr="008C1F19">
        <w:rPr>
          <w:rFonts w:ascii="黑体" w:eastAsia="黑体" w:hint="eastAsia"/>
          <w:sz w:val="36"/>
          <w:szCs w:val="36"/>
        </w:rPr>
        <w:lastRenderedPageBreak/>
        <w:t>文档控制页</w:t>
      </w:r>
    </w:p>
    <w:p w:rsidR="002D17F7" w:rsidRPr="008C1F19" w:rsidRDefault="002D17F7" w:rsidP="002D17F7">
      <w:pPr>
        <w:spacing w:before="120" w:after="120"/>
        <w:rPr>
          <w:rFonts w:ascii="宋体" w:hAnsi="宋体"/>
        </w:rPr>
      </w:pPr>
      <w:r w:rsidRPr="008C1F19">
        <w:rPr>
          <w:rFonts w:ascii="宋体" w:hAnsi="宋体" w:hint="eastAsia"/>
          <w:b/>
        </w:rPr>
        <w:t>版本记录</w:t>
      </w:r>
    </w:p>
    <w:tbl>
      <w:tblPr>
        <w:tblW w:w="8577" w:type="dxa"/>
        <w:jc w:val="center"/>
        <w:tblInd w:w="-3208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541"/>
        <w:gridCol w:w="2724"/>
        <w:gridCol w:w="2708"/>
        <w:gridCol w:w="1604"/>
      </w:tblGrid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版本号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版本描述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rightChars="34" w:right="82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责任人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b/>
                <w:lang w:eastAsia="zh-CN"/>
              </w:rPr>
            </w:pPr>
            <w:r w:rsidRPr="008C1F19">
              <w:rPr>
                <w:rFonts w:ascii="宋体" w:hAnsi="宋体" w:hint="eastAsia"/>
                <w:b/>
                <w:lang w:eastAsia="zh-CN"/>
              </w:rPr>
              <w:t>修订日期</w:t>
            </w: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  <w:r w:rsidRPr="008C1F19">
              <w:rPr>
                <w:rFonts w:ascii="宋体" w:hAnsi="宋体" w:hint="eastAsia"/>
                <w:lang w:eastAsia="zh-CN"/>
              </w:rPr>
              <w:t>V0.1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草稿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庄晓晖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  <w:r>
              <w:rPr>
                <w:rFonts w:ascii="宋体" w:hAnsi="宋体" w:hint="eastAsia"/>
                <w:lang w:eastAsia="zh-CN"/>
              </w:rPr>
              <w:t>12</w:t>
            </w:r>
            <w:r>
              <w:rPr>
                <w:rFonts w:ascii="宋体" w:hAnsi="宋体"/>
                <w:lang w:eastAsia="zh-CN"/>
              </w:rPr>
              <w:t>-</w:t>
            </w:r>
            <w:r>
              <w:rPr>
                <w:rFonts w:ascii="宋体" w:hAnsi="宋体" w:hint="eastAsia"/>
                <w:lang w:eastAsia="zh-CN"/>
              </w:rPr>
              <w:t>12</w:t>
            </w:r>
            <w:r>
              <w:rPr>
                <w:rFonts w:ascii="宋体" w:hAnsi="宋体"/>
                <w:lang w:eastAsia="zh-CN"/>
              </w:rPr>
              <w:t>-</w:t>
            </w:r>
            <w:r>
              <w:rPr>
                <w:rFonts w:ascii="宋体" w:hAnsi="宋体" w:hint="eastAsia"/>
                <w:lang w:eastAsia="zh-CN"/>
              </w:rPr>
              <w:t>03</w:t>
            </w: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  <w:tr w:rsidR="002D17F7" w:rsidRPr="008C1F19" w:rsidTr="00511688">
        <w:trPr>
          <w:cantSplit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rPr>
                <w:rFonts w:ascii="宋体" w:hAnsi="宋体"/>
                <w:lang w:eastAsia="zh-CN"/>
              </w:rPr>
            </w:pP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ind w:left="142"/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7F7" w:rsidRPr="008C1F19" w:rsidRDefault="002D17F7" w:rsidP="002D17F7">
            <w:pPr>
              <w:pStyle w:val="TableData"/>
              <w:spacing w:before="156" w:after="156"/>
              <w:rPr>
                <w:rFonts w:ascii="宋体" w:hAnsi="宋体"/>
                <w:lang w:eastAsia="zh-CN"/>
              </w:rPr>
            </w:pPr>
          </w:p>
        </w:tc>
      </w:tr>
    </w:tbl>
    <w:p w:rsidR="002D17F7" w:rsidRDefault="002D17F7" w:rsidP="002D17F7">
      <w:pPr>
        <w:pStyle w:val="a5"/>
        <w:ind w:firstLine="480"/>
        <w:sectPr w:rsidR="002D17F7" w:rsidSect="00FD4DB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7844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45B6A" w:rsidRDefault="00D45B6A" w:rsidP="00D45B6A">
          <w:pPr>
            <w:pStyle w:val="TOC"/>
            <w:ind w:left="3780" w:firstLine="420"/>
          </w:pPr>
          <w:r>
            <w:rPr>
              <w:lang w:val="zh-CN"/>
            </w:rPr>
            <w:t>目录</w:t>
          </w:r>
        </w:p>
        <w:p w:rsidR="0040360F" w:rsidRDefault="000F4490" w:rsidP="00372E79">
          <w:pPr>
            <w:pStyle w:val="10"/>
            <w:rPr>
              <w:noProof/>
              <w:kern w:val="2"/>
              <w:sz w:val="21"/>
            </w:rPr>
          </w:pPr>
          <w:r w:rsidRPr="000F4490">
            <w:fldChar w:fldCharType="begin"/>
          </w:r>
          <w:r w:rsidR="00D45B6A">
            <w:instrText xml:space="preserve"> TOC \o "1-3" \h \z \u </w:instrText>
          </w:r>
          <w:r w:rsidRPr="000F4490">
            <w:fldChar w:fldCharType="separate"/>
          </w:r>
          <w:hyperlink w:anchor="_Toc342404933" w:history="1">
            <w:r w:rsidR="0040360F" w:rsidRPr="009C2D27">
              <w:rPr>
                <w:rStyle w:val="aa"/>
                <w:noProof/>
              </w:rPr>
              <w:t>1</w:t>
            </w:r>
            <w:r w:rsidR="00372E79">
              <w:rPr>
                <w:rStyle w:val="aa"/>
                <w:rFonts w:hint="eastAsia"/>
                <w:noProof/>
              </w:rPr>
              <w:t xml:space="preserve">   </w:t>
            </w:r>
            <w:r w:rsidR="0040360F" w:rsidRPr="009C2D27">
              <w:rPr>
                <w:rStyle w:val="aa"/>
                <w:noProof/>
              </w:rPr>
              <w:t>ActiveMQ</w:t>
            </w:r>
            <w:r w:rsidR="0040360F" w:rsidRPr="009C2D27">
              <w:rPr>
                <w:rStyle w:val="aa"/>
                <w:rFonts w:hint="eastAsia"/>
                <w:noProof/>
              </w:rPr>
              <w:t>特性和使用总览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60F" w:rsidRDefault="000F4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2404934" w:history="1">
            <w:r w:rsidR="0040360F" w:rsidRPr="009C2D27">
              <w:rPr>
                <w:rStyle w:val="aa"/>
                <w:noProof/>
              </w:rPr>
              <w:t>1.1</w:t>
            </w:r>
            <w:r w:rsidR="0040360F">
              <w:rPr>
                <w:noProof/>
                <w:kern w:val="2"/>
                <w:sz w:val="21"/>
              </w:rPr>
              <w:tab/>
            </w:r>
            <w:r w:rsidR="0040360F" w:rsidRPr="009C2D27">
              <w:rPr>
                <w:rStyle w:val="aa"/>
                <w:noProof/>
              </w:rPr>
              <w:t>ActiveMQ</w:t>
            </w:r>
            <w:r w:rsidR="0040360F" w:rsidRPr="009C2D27">
              <w:rPr>
                <w:rStyle w:val="aa"/>
                <w:rFonts w:hint="eastAsia"/>
                <w:noProof/>
              </w:rPr>
              <w:t>的特性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60F" w:rsidRDefault="000F4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2404935" w:history="1">
            <w:r w:rsidR="0040360F" w:rsidRPr="009C2D27">
              <w:rPr>
                <w:rStyle w:val="aa"/>
                <w:noProof/>
              </w:rPr>
              <w:t>1.2</w:t>
            </w:r>
            <w:r w:rsidR="0040360F">
              <w:rPr>
                <w:noProof/>
                <w:kern w:val="2"/>
                <w:sz w:val="21"/>
              </w:rPr>
              <w:tab/>
            </w:r>
            <w:r w:rsidR="0040360F" w:rsidRPr="009C2D27">
              <w:rPr>
                <w:rStyle w:val="aa"/>
                <w:rFonts w:hint="eastAsia"/>
                <w:noProof/>
              </w:rPr>
              <w:t>了解</w:t>
            </w:r>
            <w:r w:rsidR="0040360F" w:rsidRPr="009C2D27">
              <w:rPr>
                <w:rStyle w:val="aa"/>
                <w:noProof/>
              </w:rPr>
              <w:t>JMS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60F" w:rsidRDefault="000F4490" w:rsidP="00372E79">
          <w:pPr>
            <w:pStyle w:val="10"/>
            <w:rPr>
              <w:noProof/>
              <w:kern w:val="2"/>
              <w:sz w:val="21"/>
            </w:rPr>
          </w:pPr>
          <w:hyperlink w:anchor="_Toc342404936" w:history="1">
            <w:r w:rsidR="0040360F" w:rsidRPr="009C2D27">
              <w:rPr>
                <w:rStyle w:val="aa"/>
                <w:noProof/>
              </w:rPr>
              <w:t>2</w:t>
            </w:r>
            <w:r w:rsidR="00372E79">
              <w:rPr>
                <w:rFonts w:hint="eastAsia"/>
                <w:kern w:val="2"/>
                <w:sz w:val="21"/>
              </w:rPr>
              <w:t xml:space="preserve">   </w:t>
            </w:r>
            <w:r w:rsidR="0040360F" w:rsidRPr="009C2D27">
              <w:rPr>
                <w:rStyle w:val="aa"/>
                <w:rFonts w:hint="eastAsia"/>
                <w:noProof/>
              </w:rPr>
              <w:t>嵌入式部署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60F" w:rsidRDefault="000F4490" w:rsidP="00372E79">
          <w:pPr>
            <w:pStyle w:val="10"/>
            <w:rPr>
              <w:noProof/>
              <w:kern w:val="2"/>
              <w:sz w:val="21"/>
            </w:rPr>
          </w:pPr>
          <w:hyperlink w:anchor="_Toc342404937" w:history="1">
            <w:r w:rsidR="0040360F" w:rsidRPr="009C2D27">
              <w:rPr>
                <w:rStyle w:val="aa"/>
                <w:noProof/>
              </w:rPr>
              <w:t>3</w:t>
            </w:r>
            <w:r w:rsidR="00372E79">
              <w:rPr>
                <w:rFonts w:hint="eastAsia"/>
                <w:noProof/>
                <w:kern w:val="2"/>
                <w:sz w:val="21"/>
              </w:rPr>
              <w:t xml:space="preserve">   </w:t>
            </w:r>
            <w:r w:rsidR="0040360F" w:rsidRPr="009C2D27">
              <w:rPr>
                <w:rStyle w:val="aa"/>
                <w:rFonts w:hint="eastAsia"/>
                <w:noProof/>
              </w:rPr>
              <w:t>独立部署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60F" w:rsidRDefault="000F4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2404938" w:history="1">
            <w:r w:rsidR="0040360F" w:rsidRPr="009C2D27">
              <w:rPr>
                <w:rStyle w:val="aa"/>
                <w:noProof/>
              </w:rPr>
              <w:t>3.1</w:t>
            </w:r>
            <w:r w:rsidR="0040360F">
              <w:rPr>
                <w:noProof/>
                <w:kern w:val="2"/>
                <w:sz w:val="21"/>
              </w:rPr>
              <w:tab/>
            </w:r>
            <w:r w:rsidR="0040360F" w:rsidRPr="009C2D27">
              <w:rPr>
                <w:rStyle w:val="aa"/>
                <w:noProof/>
              </w:rPr>
              <w:t>ActiveMQ</w:t>
            </w:r>
            <w:r w:rsidR="0040360F" w:rsidRPr="009C2D27">
              <w:rPr>
                <w:rStyle w:val="aa"/>
                <w:rFonts w:hint="eastAsia"/>
                <w:noProof/>
              </w:rPr>
              <w:t>下载和安装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60F" w:rsidRDefault="000F4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2404939" w:history="1">
            <w:r w:rsidR="0040360F" w:rsidRPr="009C2D27">
              <w:rPr>
                <w:rStyle w:val="aa"/>
                <w:noProof/>
              </w:rPr>
              <w:t>3.2</w:t>
            </w:r>
            <w:r w:rsidR="0040360F">
              <w:rPr>
                <w:noProof/>
                <w:kern w:val="2"/>
                <w:sz w:val="21"/>
              </w:rPr>
              <w:tab/>
            </w:r>
            <w:r w:rsidR="0040360F" w:rsidRPr="009C2D27">
              <w:rPr>
                <w:rStyle w:val="aa"/>
                <w:rFonts w:hint="eastAsia"/>
                <w:noProof/>
              </w:rPr>
              <w:t>配置文件修改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60F" w:rsidRDefault="000F4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2404940" w:history="1">
            <w:r w:rsidR="0040360F" w:rsidRPr="009C2D27">
              <w:rPr>
                <w:rStyle w:val="aa"/>
                <w:noProof/>
              </w:rPr>
              <w:t>3.3</w:t>
            </w:r>
            <w:r w:rsidR="0040360F">
              <w:rPr>
                <w:noProof/>
                <w:kern w:val="2"/>
                <w:sz w:val="21"/>
              </w:rPr>
              <w:tab/>
            </w:r>
            <w:r w:rsidR="0040360F" w:rsidRPr="009C2D27">
              <w:rPr>
                <w:rStyle w:val="aa"/>
                <w:rFonts w:hint="eastAsia"/>
                <w:noProof/>
              </w:rPr>
              <w:t>启动</w:t>
            </w:r>
            <w:r w:rsidR="0040360F" w:rsidRPr="009C2D27">
              <w:rPr>
                <w:rStyle w:val="aa"/>
                <w:noProof/>
              </w:rPr>
              <w:t>ActiveMQ</w:t>
            </w:r>
            <w:r w:rsidR="00403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360F">
              <w:rPr>
                <w:noProof/>
                <w:webHidden/>
              </w:rPr>
              <w:instrText xml:space="preserve"> PAGEREF _Toc342404940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6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B6A" w:rsidRDefault="000F4490">
          <w:r>
            <w:fldChar w:fldCharType="end"/>
          </w:r>
        </w:p>
      </w:sdtContent>
    </w:sdt>
    <w:p w:rsidR="0040360F" w:rsidRDefault="0040360F" w:rsidP="0040360F">
      <w:pPr>
        <w:widowControl/>
        <w:jc w:val="left"/>
      </w:pPr>
      <w:r>
        <w:br w:type="page"/>
      </w:r>
    </w:p>
    <w:p w:rsidR="002D17F7" w:rsidRDefault="002D17F7" w:rsidP="002D17F7">
      <w:pPr>
        <w:pStyle w:val="1"/>
      </w:pPr>
      <w:bookmarkStart w:id="1" w:name="_Toc342404933"/>
      <w:r w:rsidRPr="002D17F7">
        <w:rPr>
          <w:rFonts w:hint="eastAsia"/>
        </w:rPr>
        <w:lastRenderedPageBreak/>
        <w:t>ActiveMQ</w:t>
      </w:r>
      <w:r w:rsidRPr="002D17F7">
        <w:rPr>
          <w:rFonts w:hint="eastAsia"/>
        </w:rPr>
        <w:t>特性和使用总览</w:t>
      </w:r>
      <w:bookmarkEnd w:id="1"/>
    </w:p>
    <w:p w:rsidR="00D45B6A" w:rsidRDefault="00D45B6A" w:rsidP="00D45B6A">
      <w:pPr>
        <w:pStyle w:val="a5"/>
        <w:ind w:firstLine="480"/>
      </w:pPr>
      <w:r>
        <w:rPr>
          <w:rFonts w:hint="eastAsia"/>
        </w:rPr>
        <w:t>企业消息软件从</w:t>
      </w:r>
      <w:r>
        <w:rPr>
          <w:rFonts w:hint="eastAsia"/>
        </w:rPr>
        <w:t>80</w:t>
      </w:r>
      <w:r>
        <w:rPr>
          <w:rFonts w:hint="eastAsia"/>
        </w:rPr>
        <w:t>年代起就存在，它不只是一种应用间消息传递风格，也是一种集成风格。因此，消息传递可以满足应用间的通知和互相操作。但是开源的解决方案是到最近</w:t>
      </w:r>
      <w:r>
        <w:rPr>
          <w:rFonts w:hint="eastAsia"/>
        </w:rPr>
        <w:t>10</w:t>
      </w:r>
      <w:r>
        <w:rPr>
          <w:rFonts w:hint="eastAsia"/>
        </w:rPr>
        <w:t>年才出现的。</w:t>
      </w:r>
      <w:r>
        <w:rPr>
          <w:rFonts w:hint="eastAsia"/>
        </w:rPr>
        <w:t>Apache ActiveMQ</w:t>
      </w:r>
      <w:r>
        <w:rPr>
          <w:rFonts w:hint="eastAsia"/>
        </w:rPr>
        <w:t>就是其中一种。它使应用间能以异步，松耦合方式交流。本章将向您介绍</w:t>
      </w:r>
      <w:r>
        <w:rPr>
          <w:rFonts w:hint="eastAsia"/>
        </w:rPr>
        <w:t>ActiveMQ</w:t>
      </w:r>
      <w:r>
        <w:rPr>
          <w:rFonts w:hint="eastAsia"/>
        </w:rPr>
        <w:t>。</w:t>
      </w:r>
    </w:p>
    <w:p w:rsidR="00D45B6A" w:rsidRDefault="00D45B6A" w:rsidP="00D45B6A">
      <w:pPr>
        <w:pStyle w:val="2"/>
      </w:pPr>
      <w:bookmarkStart w:id="2" w:name="_Toc342404934"/>
      <w:r>
        <w:rPr>
          <w:rFonts w:hint="eastAsia"/>
        </w:rPr>
        <w:t>ActiveMQ</w:t>
      </w:r>
      <w:r>
        <w:rPr>
          <w:rFonts w:hint="eastAsia"/>
        </w:rPr>
        <w:t>的特性</w:t>
      </w:r>
      <w:bookmarkEnd w:id="2"/>
    </w:p>
    <w:p w:rsidR="00D45B6A" w:rsidRDefault="00D45B6A" w:rsidP="00D45B6A">
      <w:pPr>
        <w:ind w:firstLine="420"/>
      </w:pPr>
      <w:r>
        <w:rPr>
          <w:rFonts w:hint="eastAsia"/>
        </w:rPr>
        <w:t>ActiveMQ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软件基金下的一个开源软件，它遵循</w:t>
      </w:r>
      <w:r>
        <w:rPr>
          <w:rFonts w:hint="eastAsia"/>
        </w:rPr>
        <w:t>JMS1.1</w:t>
      </w:r>
      <w:r>
        <w:rPr>
          <w:rFonts w:hint="eastAsia"/>
        </w:rPr>
        <w:t>规范（</w:t>
      </w:r>
      <w:r>
        <w:rPr>
          <w:rFonts w:hint="eastAsia"/>
        </w:rPr>
        <w:t>Java Message Service</w:t>
      </w:r>
      <w:r>
        <w:rPr>
          <w:rFonts w:hint="eastAsia"/>
        </w:rPr>
        <w:t>），是消息驱动中间件软件（</w:t>
      </w:r>
      <w:r>
        <w:rPr>
          <w:rFonts w:hint="eastAsia"/>
        </w:rPr>
        <w:t>MOM</w:t>
      </w:r>
      <w:r>
        <w:rPr>
          <w:rFonts w:hint="eastAsia"/>
        </w:rPr>
        <w:t>）。它为企业消息传递提供高可用，出色性能，可扩展，稳定和安全保障。</w:t>
      </w:r>
      <w:r>
        <w:rPr>
          <w:rFonts w:hint="eastAsia"/>
        </w:rPr>
        <w:t>ActiveMQ</w:t>
      </w: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许可协议。因此，任何人都可以使用和修改它而不必反馈任何改变。这对于商业上将</w:t>
      </w:r>
      <w:r>
        <w:rPr>
          <w:rFonts w:hint="eastAsia"/>
        </w:rPr>
        <w:t>ActiveMQ</w:t>
      </w:r>
      <w:r>
        <w:rPr>
          <w:rFonts w:hint="eastAsia"/>
        </w:rPr>
        <w:t>用在重要用途的人尤为关键。</w:t>
      </w:r>
      <w:r>
        <w:rPr>
          <w:rFonts w:hint="eastAsia"/>
        </w:rPr>
        <w:t>MOM</w:t>
      </w:r>
      <w:r>
        <w:rPr>
          <w:rFonts w:hint="eastAsia"/>
        </w:rPr>
        <w:t>的工作是在分布式的各应用之间调度事件和消息，使之到达指定的接收者。所以高可用，高性能，高可扩展性尤为关键。</w:t>
      </w:r>
    </w:p>
    <w:p w:rsidR="00D45B6A" w:rsidRDefault="00D45B6A" w:rsidP="00D45B6A">
      <w:r>
        <w:rPr>
          <w:rFonts w:hint="eastAsia"/>
        </w:rPr>
        <w:t>ActiveMQ</w:t>
      </w:r>
      <w:r>
        <w:rPr>
          <w:rFonts w:hint="eastAsia"/>
        </w:rPr>
        <w:t>的目标是在尽可能多的平台和语言上提供一个标准的，消息驱动的应用集成。</w:t>
      </w:r>
      <w:r>
        <w:rPr>
          <w:rFonts w:hint="eastAsia"/>
        </w:rPr>
        <w:t>ActiveMQ</w:t>
      </w:r>
      <w:r>
        <w:rPr>
          <w:rFonts w:hint="eastAsia"/>
        </w:rPr>
        <w:t>实现</w:t>
      </w:r>
      <w:r>
        <w:rPr>
          <w:rFonts w:hint="eastAsia"/>
        </w:rPr>
        <w:t>JMS</w:t>
      </w:r>
      <w:r>
        <w:rPr>
          <w:rFonts w:hint="eastAsia"/>
        </w:rPr>
        <w:t>规范并在此之上提供大量额外的特性。</w:t>
      </w:r>
    </w:p>
    <w:p w:rsidR="00D45B6A" w:rsidRDefault="00D45B6A" w:rsidP="00D45B6A">
      <w:r>
        <w:rPr>
          <w:rFonts w:hint="eastAsia"/>
        </w:rPr>
        <w:t>下面是一个高层次的特性列表。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遵循</w:t>
      </w:r>
      <w:r>
        <w:rPr>
          <w:rFonts w:hint="eastAsia"/>
        </w:rPr>
        <w:t>JMS</w:t>
      </w:r>
      <w:r>
        <w:rPr>
          <w:rFonts w:hint="eastAsia"/>
        </w:rPr>
        <w:t>规范</w:t>
      </w:r>
      <w:r>
        <w:rPr>
          <w:rFonts w:hint="eastAsia"/>
        </w:rPr>
        <w:t xml:space="preserve"> ----</w:t>
      </w:r>
      <w:r>
        <w:rPr>
          <w:rFonts w:hint="eastAsia"/>
        </w:rPr>
        <w:t>理解</w:t>
      </w:r>
      <w:r>
        <w:rPr>
          <w:rFonts w:hint="eastAsia"/>
        </w:rPr>
        <w:t>ActiveMQ</w:t>
      </w:r>
      <w:r>
        <w:rPr>
          <w:rFonts w:hint="eastAsia"/>
        </w:rPr>
        <w:t>的起始点是明白</w:t>
      </w:r>
      <w:r>
        <w:rPr>
          <w:rFonts w:hint="eastAsia"/>
        </w:rPr>
        <w:t>ActiveMQ</w:t>
      </w:r>
      <w:r>
        <w:rPr>
          <w:rFonts w:hint="eastAsia"/>
        </w:rPr>
        <w:t>的各种特性是</w:t>
      </w:r>
      <w:r>
        <w:rPr>
          <w:rFonts w:hint="eastAsia"/>
        </w:rPr>
        <w:t>JMS1.1</w:t>
      </w:r>
      <w:r>
        <w:rPr>
          <w:rFonts w:hint="eastAsia"/>
        </w:rPr>
        <w:t>规范的实现。本章后面将讨论</w:t>
      </w:r>
      <w:r>
        <w:rPr>
          <w:rFonts w:hint="eastAsia"/>
        </w:rPr>
        <w:t>JMS</w:t>
      </w:r>
      <w:r>
        <w:rPr>
          <w:rFonts w:hint="eastAsia"/>
        </w:rPr>
        <w:t>规范提供的好处和保证。它们包括同步和异步消息传递，一次和只有一次的消息传递，对于预订者的持久消息等等。依附于</w:t>
      </w:r>
      <w:r>
        <w:rPr>
          <w:rFonts w:hint="eastAsia"/>
        </w:rPr>
        <w:t>JMS</w:t>
      </w:r>
      <w:r>
        <w:rPr>
          <w:rFonts w:hint="eastAsia"/>
        </w:rPr>
        <w:t>规范意味着，不论</w:t>
      </w:r>
      <w:r>
        <w:rPr>
          <w:rFonts w:hint="eastAsia"/>
        </w:rPr>
        <w:t>JMS</w:t>
      </w:r>
      <w:r>
        <w:rPr>
          <w:rFonts w:hint="eastAsia"/>
        </w:rPr>
        <w:t>消息提供者是谁，同样的基本特性都是有效的。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----ActiveMQ</w:t>
      </w:r>
      <w:r>
        <w:rPr>
          <w:rFonts w:hint="eastAsia"/>
        </w:rPr>
        <w:t>提供各种连接选择，包括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多点传送，</w:t>
      </w:r>
      <w:r>
        <w:rPr>
          <w:rFonts w:hint="eastAsia"/>
        </w:rPr>
        <w:t>SSL</w:t>
      </w:r>
      <w:r>
        <w:rPr>
          <w:rFonts w:hint="eastAsia"/>
        </w:rPr>
        <w:t>，</w:t>
      </w:r>
      <w:r>
        <w:rPr>
          <w:rFonts w:hint="eastAsia"/>
        </w:rPr>
        <w:t>STOMP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rPr>
          <w:rFonts w:hint="eastAsia"/>
        </w:rPr>
        <w:t>XMPP</w:t>
      </w:r>
      <w:r>
        <w:rPr>
          <w:rFonts w:hint="eastAsia"/>
        </w:rPr>
        <w:t>等。大量的连接协议支持使之具有更好的灵活性。很多现有的系统使用一种特定协议并且不能改变，所以一个支持多种协议的消息平台降低了使用的门槛。虽然连接很重要，但是和其他容器集成也同样重要。第四章将讲解</w:t>
      </w:r>
      <w:r>
        <w:rPr>
          <w:rFonts w:hint="eastAsia"/>
        </w:rPr>
        <w:t>ActiveMQ</w:t>
      </w:r>
      <w:r>
        <w:rPr>
          <w:rFonts w:hint="eastAsia"/>
        </w:rPr>
        <w:t>的传输连接器（</w:t>
      </w:r>
      <w:r>
        <w:rPr>
          <w:rFonts w:hint="eastAsia"/>
        </w:rPr>
        <w:t>transport connectors</w:t>
      </w:r>
      <w:r>
        <w:rPr>
          <w:rFonts w:hint="eastAsia"/>
        </w:rPr>
        <w:t>）和网络连接器（</w:t>
      </w:r>
      <w:r>
        <w:rPr>
          <w:rFonts w:hint="eastAsia"/>
        </w:rPr>
        <w:t>network connectors</w:t>
      </w:r>
      <w:r>
        <w:rPr>
          <w:rFonts w:hint="eastAsia"/>
        </w:rPr>
        <w:t>）。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可插拔的持久性和安全</w:t>
      </w:r>
      <w:r>
        <w:rPr>
          <w:rFonts w:hint="eastAsia"/>
        </w:rPr>
        <w:t>----ActiveMQ</w:t>
      </w:r>
      <w:r>
        <w:rPr>
          <w:rFonts w:hint="eastAsia"/>
        </w:rPr>
        <w:t>提供多种持久性方案可供选择，也可以完全按自己需求定制验证和授权。例如，</w:t>
      </w:r>
      <w:r>
        <w:rPr>
          <w:rFonts w:hint="eastAsia"/>
        </w:rPr>
        <w:t>ActiveMQ</w:t>
      </w:r>
      <w:r>
        <w:rPr>
          <w:rFonts w:hint="eastAsia"/>
        </w:rPr>
        <w:t>通过</w:t>
      </w:r>
      <w:r>
        <w:rPr>
          <w:rFonts w:hint="eastAsia"/>
        </w:rPr>
        <w:t>KahaDB</w:t>
      </w:r>
      <w:r>
        <w:rPr>
          <w:rFonts w:hint="eastAsia"/>
        </w:rPr>
        <w:t>提供自己的超快速消息持久方案（</w:t>
      </w:r>
      <w:r>
        <w:rPr>
          <w:rFonts w:hint="eastAsia"/>
        </w:rPr>
        <w:t>ultra-fast message persistence</w:t>
      </w:r>
      <w:r>
        <w:rPr>
          <w:rFonts w:hint="eastAsia"/>
        </w:rPr>
        <w:t>），但也支持标准的</w:t>
      </w:r>
      <w:r>
        <w:rPr>
          <w:rFonts w:hint="eastAsia"/>
        </w:rPr>
        <w:t>JDBC</w:t>
      </w:r>
      <w:r>
        <w:rPr>
          <w:rFonts w:hint="eastAsia"/>
        </w:rPr>
        <w:t>方案。</w:t>
      </w:r>
      <w:r>
        <w:rPr>
          <w:rFonts w:hint="eastAsia"/>
        </w:rPr>
        <w:t>ActiveMQ</w:t>
      </w:r>
      <w:r>
        <w:rPr>
          <w:rFonts w:hint="eastAsia"/>
        </w:rPr>
        <w:t>可以通过配置文件提供简单的验证和授权，也提供标准的</w:t>
      </w:r>
      <w:r>
        <w:rPr>
          <w:rFonts w:hint="eastAsia"/>
        </w:rPr>
        <w:t>JAAS</w:t>
      </w:r>
      <w:r>
        <w:rPr>
          <w:rFonts w:hint="eastAsia"/>
        </w:rPr>
        <w:t>登陆模块。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建立消息驱动应用</w:t>
      </w:r>
      <w:r>
        <w:rPr>
          <w:rFonts w:hint="eastAsia"/>
        </w:rPr>
        <w:t>----ActiveMQ</w:t>
      </w:r>
      <w:r>
        <w:rPr>
          <w:rFonts w:hint="eastAsia"/>
        </w:rPr>
        <w:t>最常用在</w:t>
      </w:r>
      <w:r>
        <w:rPr>
          <w:rFonts w:hint="eastAsia"/>
        </w:rPr>
        <w:t>Java</w:t>
      </w:r>
      <w:r>
        <w:rPr>
          <w:rFonts w:hint="eastAsia"/>
        </w:rPr>
        <w:t>应用中，用于发送和接收消息。这部分的内容涉及</w:t>
      </w:r>
      <w:r>
        <w:rPr>
          <w:rFonts w:hint="eastAsia"/>
        </w:rPr>
        <w:t>JMS</w:t>
      </w:r>
      <w:r>
        <w:rPr>
          <w:rFonts w:hint="eastAsia"/>
        </w:rPr>
        <w:t>规范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与应用服务器集成</w:t>
      </w:r>
      <w:r>
        <w:rPr>
          <w:rFonts w:hint="eastAsia"/>
        </w:rPr>
        <w:t>----ActiveMQ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应用服务器集成是很常见的。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APIs----ActiveMQ</w:t>
      </w:r>
      <w:r>
        <w:rPr>
          <w:rFonts w:hint="eastAsia"/>
        </w:rPr>
        <w:t>对多种语言提供客户端</w:t>
      </w:r>
      <w:r>
        <w:rPr>
          <w:rFonts w:hint="eastAsia"/>
        </w:rPr>
        <w:t>API</w:t>
      </w:r>
      <w:r>
        <w:rPr>
          <w:rFonts w:hint="eastAsia"/>
        </w:rPr>
        <w:t>，除了</w:t>
      </w:r>
      <w:r>
        <w:rPr>
          <w:rFonts w:hint="eastAsia"/>
        </w:rPr>
        <w:t>Java</w:t>
      </w:r>
      <w:r>
        <w:rPr>
          <w:rFonts w:hint="eastAsia"/>
        </w:rPr>
        <w:t>之外还有</w:t>
      </w:r>
      <w:r>
        <w:rPr>
          <w:rFonts w:hint="eastAsia"/>
        </w:rPr>
        <w:lastRenderedPageBreak/>
        <w:t>C/C++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，</w:t>
      </w:r>
      <w:r>
        <w:rPr>
          <w:rFonts w:hint="eastAsia"/>
        </w:rPr>
        <w:t>Perl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Ruby</w:t>
      </w:r>
      <w:r>
        <w:rPr>
          <w:rFonts w:hint="eastAsia"/>
        </w:rPr>
        <w:t>等。这使得</w:t>
      </w:r>
      <w:r>
        <w:rPr>
          <w:rFonts w:hint="eastAsia"/>
        </w:rPr>
        <w:t>ActiveMQ</w:t>
      </w:r>
      <w:r>
        <w:rPr>
          <w:rFonts w:hint="eastAsia"/>
        </w:rPr>
        <w:t>能用在</w:t>
      </w:r>
      <w:r>
        <w:rPr>
          <w:rFonts w:hint="eastAsia"/>
        </w:rPr>
        <w:t>Java</w:t>
      </w:r>
      <w:r>
        <w:rPr>
          <w:rFonts w:hint="eastAsia"/>
        </w:rPr>
        <w:t>之外的其它语言中。很多其它语言都可以通过</w:t>
      </w:r>
      <w:r>
        <w:rPr>
          <w:rFonts w:hint="eastAsia"/>
        </w:rPr>
        <w:t>ActiveMQ</w:t>
      </w:r>
      <w:r>
        <w:rPr>
          <w:rFonts w:hint="eastAsia"/>
        </w:rPr>
        <w:t>提供的客户端</w:t>
      </w:r>
      <w:r>
        <w:rPr>
          <w:rFonts w:hint="eastAsia"/>
        </w:rPr>
        <w:t>API</w:t>
      </w:r>
      <w:r>
        <w:rPr>
          <w:rFonts w:hint="eastAsia"/>
        </w:rPr>
        <w:t>使用</w:t>
      </w:r>
      <w:r>
        <w:rPr>
          <w:rFonts w:hint="eastAsia"/>
        </w:rPr>
        <w:t>ActiveMQ</w:t>
      </w:r>
      <w:r>
        <w:rPr>
          <w:rFonts w:hint="eastAsia"/>
        </w:rPr>
        <w:t>的全部特性。当然，</w:t>
      </w:r>
      <w:r>
        <w:rPr>
          <w:rFonts w:hint="eastAsia"/>
        </w:rPr>
        <w:t>ActiveMQ</w:t>
      </w:r>
      <w:r>
        <w:rPr>
          <w:rFonts w:hint="eastAsia"/>
        </w:rPr>
        <w:t>代理器（</w:t>
      </w:r>
      <w:r>
        <w:rPr>
          <w:rFonts w:hint="eastAsia"/>
        </w:rPr>
        <w:t>broker</w:t>
      </w:r>
      <w:r>
        <w:rPr>
          <w:rFonts w:hint="eastAsia"/>
        </w:rPr>
        <w:t>）仍然是运行在</w:t>
      </w:r>
      <w:r>
        <w:rPr>
          <w:rFonts w:hint="eastAsia"/>
        </w:rPr>
        <w:t>java</w:t>
      </w:r>
      <w:r>
        <w:rPr>
          <w:rFonts w:hint="eastAsia"/>
        </w:rPr>
        <w:t>虚拟机上，但是客户端能够使用其它的被支持的语言。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代理器集群（</w:t>
      </w:r>
      <w:r>
        <w:rPr>
          <w:rFonts w:hint="eastAsia"/>
        </w:rPr>
        <w:t>Broker clustering</w:t>
      </w:r>
      <w:r>
        <w:rPr>
          <w:rFonts w:hint="eastAsia"/>
        </w:rPr>
        <w:t>）</w:t>
      </w:r>
      <w:r>
        <w:rPr>
          <w:rFonts w:hint="eastAsia"/>
        </w:rPr>
        <w:t>----</w:t>
      </w:r>
      <w:r>
        <w:rPr>
          <w:rFonts w:hint="eastAsia"/>
        </w:rPr>
        <w:t>为了利于扩展，多个</w:t>
      </w:r>
      <w:r>
        <w:rPr>
          <w:rFonts w:hint="eastAsia"/>
        </w:rPr>
        <w:t>ActiveMQ broker</w:t>
      </w:r>
      <w:r>
        <w:rPr>
          <w:rFonts w:hint="eastAsia"/>
        </w:rPr>
        <w:t>能够联合工作。这个方式就是</w:t>
      </w:r>
      <w:r>
        <w:rPr>
          <w:rFonts w:hint="eastAsia"/>
        </w:rPr>
        <w:t>network of brokers</w:t>
      </w:r>
      <w:r>
        <w:rPr>
          <w:rFonts w:hint="eastAsia"/>
        </w:rPr>
        <w:t>并且能支持多种拓扑结构。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高级代理器特性和客户端选项</w:t>
      </w:r>
      <w:r>
        <w:rPr>
          <w:rFonts w:hint="eastAsia"/>
        </w:rPr>
        <w:t>----ActiveMQ</w:t>
      </w:r>
      <w:r>
        <w:rPr>
          <w:rFonts w:hint="eastAsia"/>
        </w:rPr>
        <w:t>为代理器和客户端连接提供很多高级的特性。</w:t>
      </w:r>
      <w:r>
        <w:rPr>
          <w:rFonts w:hint="eastAsia"/>
        </w:rPr>
        <w:t>ActiveMQ</w:t>
      </w:r>
      <w:r>
        <w:rPr>
          <w:rFonts w:hint="eastAsia"/>
        </w:rPr>
        <w:t>也可以通过代理器的</w:t>
      </w:r>
      <w:r>
        <w:rPr>
          <w:rFonts w:hint="eastAsia"/>
        </w:rPr>
        <w:t>XML</w:t>
      </w:r>
      <w:r>
        <w:rPr>
          <w:rFonts w:hint="eastAsia"/>
        </w:rPr>
        <w:t>配置文件支持</w:t>
      </w:r>
      <w:r>
        <w:rPr>
          <w:rFonts w:hint="eastAsia"/>
        </w:rPr>
        <w:t>Apache Camel</w:t>
      </w:r>
      <w:r>
        <w:rPr>
          <w:rFonts w:hint="eastAsia"/>
        </w:rPr>
        <w:t>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简单的管理</w:t>
      </w:r>
      <w:r>
        <w:rPr>
          <w:rFonts w:hint="eastAsia"/>
        </w:rPr>
        <w:t>----ActiveMQ</w:t>
      </w:r>
      <w:r>
        <w:rPr>
          <w:rFonts w:hint="eastAsia"/>
        </w:rPr>
        <w:t>是为开发者设计的。它并不需要专门的管理工具，因为它提供各种易用且强大的管理特性。有很多方法去监控</w:t>
      </w:r>
      <w:r>
        <w:rPr>
          <w:rFonts w:hint="eastAsia"/>
        </w:rPr>
        <w:t>ActiveMQ</w:t>
      </w:r>
      <w:r>
        <w:rPr>
          <w:rFonts w:hint="eastAsia"/>
        </w:rPr>
        <w:t>的各个方面，可以通过</w:t>
      </w:r>
      <w:r>
        <w:rPr>
          <w:rFonts w:hint="eastAsia"/>
        </w:rPr>
        <w:t>JMX</w:t>
      </w:r>
      <w:r>
        <w:rPr>
          <w:rFonts w:hint="eastAsia"/>
        </w:rPr>
        <w:t>使用</w:t>
      </w:r>
      <w:r>
        <w:rPr>
          <w:rFonts w:hint="eastAsia"/>
        </w:rPr>
        <w:t>JConsole</w:t>
      </w:r>
      <w:r>
        <w:rPr>
          <w:rFonts w:hint="eastAsia"/>
        </w:rPr>
        <w:t>或</w:t>
      </w:r>
      <w:r>
        <w:rPr>
          <w:rFonts w:hint="eastAsia"/>
        </w:rPr>
        <w:t>ActiveMQ web console</w:t>
      </w:r>
      <w:r>
        <w:rPr>
          <w:rFonts w:hint="eastAsia"/>
        </w:rPr>
        <w:t>；可以运行</w:t>
      </w:r>
      <w:r>
        <w:rPr>
          <w:rFonts w:hint="eastAsia"/>
        </w:rPr>
        <w:t>ActiveMQ</w:t>
      </w:r>
      <w:r>
        <w:rPr>
          <w:rFonts w:hint="eastAsia"/>
        </w:rPr>
        <w:t>消息报告；可以用命令行脚本；可以通过日志。</w:t>
      </w:r>
    </w:p>
    <w:p w:rsidR="00D45B6A" w:rsidRDefault="00D45B6A" w:rsidP="00D45B6A">
      <w:pPr>
        <w:pStyle w:val="2"/>
      </w:pPr>
      <w:bookmarkStart w:id="3" w:name="_Toc342404935"/>
      <w:r>
        <w:rPr>
          <w:rFonts w:hint="eastAsia"/>
        </w:rPr>
        <w:t>了解</w:t>
      </w:r>
      <w:r>
        <w:rPr>
          <w:rFonts w:hint="eastAsia"/>
        </w:rPr>
        <w:t>JMS</w:t>
      </w:r>
      <w:bookmarkEnd w:id="3"/>
    </w:p>
    <w:p w:rsidR="00D45B6A" w:rsidRDefault="00D45B6A" w:rsidP="00D45B6A">
      <w:r>
        <w:rPr>
          <w:rFonts w:hint="eastAsia"/>
        </w:rPr>
        <w:t>用</w:t>
      </w:r>
      <w:r>
        <w:rPr>
          <w:rFonts w:hint="eastAsia"/>
        </w:rPr>
        <w:t xml:space="preserve"> ActiveMQ </w:t>
      </w:r>
      <w:r>
        <w:rPr>
          <w:rFonts w:hint="eastAsia"/>
        </w:rPr>
        <w:t>最好还是了解下</w:t>
      </w:r>
      <w:r>
        <w:rPr>
          <w:rFonts w:hint="eastAsia"/>
        </w:rPr>
        <w:t xml:space="preserve"> JMS</w:t>
      </w:r>
    </w:p>
    <w:tbl>
      <w:tblPr>
        <w:tblW w:w="81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01"/>
        <w:gridCol w:w="2933"/>
        <w:gridCol w:w="2948"/>
      </w:tblGrid>
      <w:tr w:rsidR="00D45B6A" w:rsidRPr="004A4560" w:rsidTr="00511688">
        <w:trPr>
          <w:trHeight w:val="333"/>
          <w:tblCellSpacing w:w="15" w:type="dxa"/>
        </w:trPr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2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b/>
                <w:bCs/>
                <w:color w:val="000000"/>
                <w:kern w:val="0"/>
                <w:sz w:val="21"/>
                <w:szCs w:val="21"/>
              </w:rPr>
              <w:t>JMS 公共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2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b/>
                <w:bCs/>
                <w:color w:val="000000"/>
                <w:kern w:val="0"/>
                <w:sz w:val="21"/>
                <w:szCs w:val="21"/>
              </w:rPr>
              <w:t>点对点域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2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b/>
                <w:bCs/>
                <w:color w:val="000000"/>
                <w:kern w:val="0"/>
                <w:sz w:val="21"/>
                <w:szCs w:val="21"/>
              </w:rPr>
              <w:t>发布/订阅域</w:t>
            </w:r>
          </w:p>
        </w:tc>
      </w:tr>
      <w:tr w:rsidR="00D45B6A" w:rsidRPr="004A4560" w:rsidTr="00511688">
        <w:trPr>
          <w:trHeight w:val="333"/>
          <w:tblCellSpacing w:w="15" w:type="dxa"/>
        </w:trPr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ConnectionFactory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QueueConnectionFactory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TopicConnectionFactory</w:t>
            </w:r>
          </w:p>
        </w:tc>
      </w:tr>
      <w:tr w:rsidR="00D45B6A" w:rsidRPr="004A4560" w:rsidTr="00511688">
        <w:trPr>
          <w:trHeight w:val="333"/>
          <w:tblCellSpacing w:w="15" w:type="dxa"/>
        </w:trPr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Connection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QueueConnection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TopicConnection</w:t>
            </w:r>
          </w:p>
        </w:tc>
      </w:tr>
      <w:tr w:rsidR="00D45B6A" w:rsidRPr="004A4560" w:rsidTr="00511688">
        <w:trPr>
          <w:trHeight w:val="333"/>
          <w:tblCellSpacing w:w="15" w:type="dxa"/>
        </w:trPr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Destination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Queue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Topic</w:t>
            </w:r>
          </w:p>
        </w:tc>
      </w:tr>
      <w:tr w:rsidR="00D45B6A" w:rsidRPr="004A4560" w:rsidTr="00511688">
        <w:trPr>
          <w:trHeight w:val="333"/>
          <w:tblCellSpacing w:w="15" w:type="dxa"/>
        </w:trPr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Session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QueueSession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TopicSession</w:t>
            </w:r>
          </w:p>
        </w:tc>
      </w:tr>
      <w:tr w:rsidR="00D45B6A" w:rsidRPr="004A4560" w:rsidTr="00511688">
        <w:trPr>
          <w:trHeight w:val="333"/>
          <w:tblCellSpacing w:w="15" w:type="dxa"/>
        </w:trPr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MessageProducer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QueueSender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TopicPublisher</w:t>
            </w:r>
          </w:p>
        </w:tc>
      </w:tr>
      <w:tr w:rsidR="00D45B6A" w:rsidRPr="004A4560" w:rsidTr="00511688">
        <w:trPr>
          <w:trHeight w:val="333"/>
          <w:tblCellSpacing w:w="15" w:type="dxa"/>
        </w:trPr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MessageConsumer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QueueReceiver</w:t>
            </w:r>
          </w:p>
        </w:tc>
        <w:tc>
          <w:tcPr>
            <w:tcW w:w="0" w:type="auto"/>
            <w:vAlign w:val="center"/>
          </w:tcPr>
          <w:p w:rsidR="00D45B6A" w:rsidRPr="005A4276" w:rsidRDefault="00D45B6A" w:rsidP="00511688">
            <w:pPr>
              <w:widowControl/>
              <w:ind w:firstLine="420"/>
              <w:jc w:val="left"/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</w:pPr>
            <w:r w:rsidRPr="005A4276">
              <w:rPr>
                <w:rFonts w:ascii="宋体" w:hAnsi="宋体" w:cs="Tahoma"/>
                <w:color w:val="000000"/>
                <w:kern w:val="0"/>
                <w:sz w:val="21"/>
                <w:szCs w:val="21"/>
              </w:rPr>
              <w:t>TopicSubscriber</w:t>
            </w:r>
          </w:p>
        </w:tc>
      </w:tr>
    </w:tbl>
    <w:p w:rsidR="00D45B6A" w:rsidRDefault="00D45B6A" w:rsidP="00D45B6A">
      <w:r>
        <w:rPr>
          <w:rFonts w:hint="eastAsia"/>
        </w:rPr>
        <w:t xml:space="preserve">JMS </w:t>
      </w:r>
      <w:r>
        <w:rPr>
          <w:rFonts w:hint="eastAsia"/>
        </w:rPr>
        <w:t>定义了两种方式：</w:t>
      </w:r>
      <w:r>
        <w:rPr>
          <w:rFonts w:hint="eastAsia"/>
        </w:rPr>
        <w:t>Queue</w:t>
      </w:r>
      <w:r>
        <w:rPr>
          <w:rFonts w:hint="eastAsia"/>
        </w:rPr>
        <w:t>（点对点）；</w:t>
      </w:r>
      <w:r>
        <w:rPr>
          <w:rFonts w:hint="eastAsia"/>
        </w:rPr>
        <w:t>Topic</w:t>
      </w:r>
      <w:r>
        <w:rPr>
          <w:rFonts w:hint="eastAsia"/>
        </w:rPr>
        <w:t>（发布</w:t>
      </w:r>
      <w:r>
        <w:rPr>
          <w:rFonts w:hint="eastAsia"/>
        </w:rPr>
        <w:t>/</w:t>
      </w:r>
      <w:r>
        <w:rPr>
          <w:rFonts w:hint="eastAsia"/>
        </w:rPr>
        <w:t>订阅）。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ConnectionFactory </w:t>
      </w:r>
      <w:r>
        <w:rPr>
          <w:rFonts w:hint="eastAsia"/>
        </w:rPr>
        <w:t>是连接工厂，负责创建</w:t>
      </w:r>
      <w:r>
        <w:rPr>
          <w:rFonts w:hint="eastAsia"/>
        </w:rPr>
        <w:t>Connection</w:t>
      </w:r>
      <w:r>
        <w:rPr>
          <w:rFonts w:hint="eastAsia"/>
        </w:rPr>
        <w:t>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Connection </w:t>
      </w:r>
      <w:r>
        <w:rPr>
          <w:rFonts w:hint="eastAsia"/>
        </w:rPr>
        <w:t>负责创建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Session </w:t>
      </w:r>
      <w:r>
        <w:rPr>
          <w:rFonts w:hint="eastAsia"/>
        </w:rPr>
        <w:t>创建</w:t>
      </w:r>
      <w:r>
        <w:rPr>
          <w:rFonts w:hint="eastAsia"/>
        </w:rPr>
        <w:t xml:space="preserve"> MessageProducer</w:t>
      </w:r>
      <w:r>
        <w:rPr>
          <w:rFonts w:hint="eastAsia"/>
        </w:rPr>
        <w:t>（用来发消息）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MessageConsumer</w:t>
      </w:r>
      <w:r>
        <w:rPr>
          <w:rFonts w:hint="eastAsia"/>
        </w:rPr>
        <w:t>（用来接收消息）。</w:t>
      </w:r>
    </w:p>
    <w:p w:rsidR="00D45B6A" w:rsidRDefault="00D45B6A" w:rsidP="00D45B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Destination </w:t>
      </w:r>
      <w:r>
        <w:rPr>
          <w:rFonts w:hint="eastAsia"/>
        </w:rPr>
        <w:t>是消息的目的地。</w:t>
      </w:r>
    </w:p>
    <w:p w:rsidR="002D17F7" w:rsidRDefault="00D45B6A" w:rsidP="0040360F">
      <w:pPr>
        <w:widowControl/>
        <w:jc w:val="left"/>
      </w:pPr>
      <w:r>
        <w:rPr>
          <w:rFonts w:hint="eastAsia"/>
        </w:rPr>
        <w:t>详细的可以网上找些</w:t>
      </w:r>
      <w:r>
        <w:rPr>
          <w:rFonts w:hint="eastAsia"/>
        </w:rPr>
        <w:t xml:space="preserve"> JMS </w:t>
      </w:r>
      <w:r>
        <w:rPr>
          <w:rFonts w:hint="eastAsia"/>
        </w:rPr>
        <w:t>规范（有中文版）。</w:t>
      </w:r>
      <w:r w:rsidR="0040360F">
        <w:br w:type="page"/>
      </w:r>
    </w:p>
    <w:p w:rsidR="00D45B6A" w:rsidRDefault="00D45B6A" w:rsidP="00D45B6A">
      <w:pPr>
        <w:pStyle w:val="1"/>
      </w:pPr>
      <w:bookmarkStart w:id="4" w:name="_Toc342401236"/>
      <w:bookmarkStart w:id="5" w:name="_Toc342404936"/>
      <w:r>
        <w:rPr>
          <w:rFonts w:hint="eastAsia"/>
        </w:rPr>
        <w:lastRenderedPageBreak/>
        <w:t>嵌入式部署</w:t>
      </w:r>
      <w:bookmarkEnd w:id="4"/>
      <w:bookmarkEnd w:id="5"/>
    </w:p>
    <w:p w:rsidR="00D45B6A" w:rsidRDefault="00D45B6A" w:rsidP="00D45B6A">
      <w:r>
        <w:rPr>
          <w:rFonts w:hint="eastAsia"/>
        </w:rPr>
        <w:t>BPMX3</w:t>
      </w:r>
      <w:r>
        <w:rPr>
          <w:rFonts w:hint="eastAsia"/>
        </w:rPr>
        <w:t>系统默认是</w:t>
      </w:r>
      <w:r w:rsidRPr="00D45B6A">
        <w:rPr>
          <w:rFonts w:hint="eastAsia"/>
          <w:color w:val="FF0000"/>
        </w:rPr>
        <w:t>嵌入式</w:t>
      </w:r>
      <w:r>
        <w:rPr>
          <w:rFonts w:hint="eastAsia"/>
        </w:rPr>
        <w:t>部署</w:t>
      </w:r>
      <w:r>
        <w:rPr>
          <w:rFonts w:hint="eastAsia"/>
        </w:rPr>
        <w:t xml:space="preserve"> </w:t>
      </w:r>
    </w:p>
    <w:p w:rsidR="00D45B6A" w:rsidRDefault="00D45B6A" w:rsidP="00D45B6A">
      <w:r>
        <w:rPr>
          <w:rFonts w:hint="eastAsia"/>
        </w:rPr>
        <w:t>在</w:t>
      </w:r>
      <w:r>
        <w:rPr>
          <w:sz w:val="21"/>
          <w:szCs w:val="21"/>
        </w:rPr>
        <w:t>/</w:t>
      </w:r>
      <w:r w:rsidRPr="00E0035F">
        <w:rPr>
          <w:sz w:val="21"/>
          <w:szCs w:val="21"/>
        </w:rPr>
        <w:t>resources</w:t>
      </w:r>
      <w:r>
        <w:rPr>
          <w:sz w:val="21"/>
          <w:szCs w:val="21"/>
        </w:rPr>
        <w:t>/</w:t>
      </w:r>
      <w:r w:rsidRPr="00E0035F">
        <w:rPr>
          <w:sz w:val="21"/>
          <w:szCs w:val="21"/>
        </w:rPr>
        <w:t>app-jms.xml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配置文件如下配置</w:t>
      </w:r>
    </w:p>
    <w:p w:rsidR="00D45B6A" w:rsidRP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3F5FBF"/>
          <w:kern w:val="0"/>
          <w:szCs w:val="24"/>
        </w:rPr>
        <w:t>&lt;!--(</w:t>
      </w:r>
      <w:r>
        <w:rPr>
          <w:rFonts w:ascii="Consolas" w:hAnsi="Consolas" w:cs="Consolas"/>
          <w:color w:val="3F5FBF"/>
          <w:kern w:val="0"/>
          <w:szCs w:val="24"/>
        </w:rPr>
        <w:t>嵌入配置</w:t>
      </w:r>
      <w:r>
        <w:rPr>
          <w:rFonts w:ascii="Consolas" w:hAnsi="Consolas" w:cs="Consolas"/>
          <w:color w:val="3F5FBF"/>
          <w:kern w:val="0"/>
          <w:szCs w:val="24"/>
        </w:rPr>
        <w:t>)activeMq</w:t>
      </w:r>
      <w:r>
        <w:rPr>
          <w:rFonts w:ascii="Consolas" w:hAnsi="Consolas" w:cs="Consolas"/>
          <w:color w:val="3F5FBF"/>
          <w:kern w:val="0"/>
          <w:szCs w:val="24"/>
        </w:rPr>
        <w:t>消息容器</w:t>
      </w:r>
      <w:r>
        <w:rPr>
          <w:rFonts w:ascii="Consolas" w:hAnsi="Consolas" w:cs="Consolas"/>
          <w:color w:val="3F5FBF"/>
          <w:kern w:val="0"/>
          <w:szCs w:val="24"/>
        </w:rPr>
        <w:t>--&gt;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amq:broker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useJmx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persistent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P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&lt;!--</w:t>
      </w:r>
      <w:r w:rsidRPr="00D45B6A">
        <w:rPr>
          <w:rFonts w:ascii="Consolas" w:hAnsi="Consolas" w:cs="Consolas"/>
          <w:color w:val="3F5FBF"/>
          <w:kern w:val="0"/>
          <w:szCs w:val="24"/>
        </w:rPr>
        <w:t>这个配置使用消息的存储机制</w:t>
      </w:r>
      <w:r>
        <w:rPr>
          <w:rFonts w:ascii="Consolas" w:hAnsi="Consolas" w:cs="Consolas"/>
          <w:color w:val="3F5FBF"/>
          <w:kern w:val="0"/>
          <w:szCs w:val="24"/>
        </w:rPr>
        <w:t>--&gt;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amq:persistenceAdapter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amq:jdbcPersistenceAdapter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"jdbcAdapter"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dataSource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"#dataSource"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createTablesOnStartup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useDatabaseLock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amq:persistenceAdapter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amq:transportConnectors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amq:transportConnector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D45B6A">
        <w:rPr>
          <w:rFonts w:ascii="Consolas" w:hAnsi="Consolas" w:cs="Consolas"/>
          <w:color w:val="FF0000"/>
          <w:kern w:val="0"/>
          <w:szCs w:val="24"/>
        </w:rPr>
        <w:t>uri=</w:t>
      </w:r>
      <w:r w:rsidRPr="00D45B6A">
        <w:rPr>
          <w:rFonts w:ascii="Consolas" w:hAnsi="Consolas" w:cs="Consolas"/>
          <w:i/>
          <w:iCs/>
          <w:color w:val="FF0000"/>
          <w:kern w:val="0"/>
          <w:szCs w:val="24"/>
        </w:rPr>
        <w:t>"tcp://localhost:41616"</w:t>
      </w:r>
      <w:r w:rsidRPr="00D45B6A">
        <w:rPr>
          <w:rFonts w:ascii="Consolas" w:hAnsi="Consolas" w:cs="Consolas"/>
          <w:color w:val="FF0000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amq:transportConnectors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amq:broker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>&lt;!-- (</w:t>
      </w:r>
      <w:r>
        <w:rPr>
          <w:rFonts w:ascii="Consolas" w:hAnsi="Consolas" w:cs="Consolas"/>
          <w:color w:val="3F5FBF"/>
          <w:kern w:val="0"/>
          <w:szCs w:val="24"/>
        </w:rPr>
        <w:t>嵌入配置</w:t>
      </w:r>
      <w:r>
        <w:rPr>
          <w:rFonts w:ascii="Consolas" w:hAnsi="Consolas" w:cs="Consolas"/>
          <w:color w:val="3F5FBF"/>
          <w:kern w:val="0"/>
          <w:szCs w:val="24"/>
        </w:rPr>
        <w:t>)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jms</w:t>
      </w:r>
      <w:r>
        <w:rPr>
          <w:rFonts w:ascii="Consolas" w:hAnsi="Consolas" w:cs="Consolas"/>
          <w:color w:val="3F5FBF"/>
          <w:kern w:val="0"/>
          <w:szCs w:val="24"/>
        </w:rPr>
        <w:t>连接工厂</w:t>
      </w:r>
      <w:r>
        <w:rPr>
          <w:rFonts w:ascii="Consolas" w:hAnsi="Consolas" w:cs="Consolas"/>
          <w:color w:val="3F5FBF"/>
          <w:kern w:val="0"/>
          <w:szCs w:val="24"/>
        </w:rPr>
        <w:t xml:space="preserve">    --&gt;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65"/>
        <w:jc w:val="left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amq:connectionFactory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"simpleJmsConnectionFactory"</w:t>
      </w:r>
      <w:r>
        <w:rPr>
          <w:rFonts w:ascii="Consolas" w:hAnsi="Consolas" w:cs="Consolas"/>
          <w:kern w:val="0"/>
          <w:szCs w:val="24"/>
        </w:rPr>
        <w:t xml:space="preserve"> </w:t>
      </w:r>
      <w:r w:rsidRPr="00D45B6A">
        <w:rPr>
          <w:rFonts w:ascii="Consolas" w:hAnsi="Consolas" w:cs="Consolas"/>
          <w:color w:val="FF0000"/>
          <w:kern w:val="0"/>
          <w:szCs w:val="24"/>
        </w:rPr>
        <w:t>brokerURL=</w:t>
      </w:r>
      <w:r w:rsidRPr="00D45B6A">
        <w:rPr>
          <w:rFonts w:ascii="Consolas" w:hAnsi="Consolas" w:cs="Consolas"/>
          <w:i/>
          <w:iCs/>
          <w:color w:val="FF0000"/>
          <w:kern w:val="0"/>
          <w:szCs w:val="24"/>
        </w:rPr>
        <w:t>"vm://localhost"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45B6A" w:rsidRDefault="00D45B6A" w:rsidP="00D45B6A">
      <w:pPr>
        <w:autoSpaceDE w:val="0"/>
        <w:autoSpaceDN w:val="0"/>
        <w:adjustRightInd w:val="0"/>
        <w:ind w:firstLine="465"/>
        <w:jc w:val="left"/>
        <w:rPr>
          <w:rFonts w:ascii="Consolas" w:hAnsi="Consolas" w:cs="Consolas"/>
          <w:color w:val="008080"/>
          <w:kern w:val="0"/>
          <w:szCs w:val="24"/>
        </w:rPr>
      </w:pPr>
    </w:p>
    <w:p w:rsidR="00D45B6A" w:rsidRDefault="00D45B6A" w:rsidP="0040360F">
      <w:pPr>
        <w:widowControl/>
        <w:jc w:val="left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 w:hint="eastAsia"/>
          <w:color w:val="008080"/>
          <w:kern w:val="0"/>
          <w:szCs w:val="24"/>
        </w:rPr>
        <w:t>注意：</w:t>
      </w:r>
      <w:r w:rsidRPr="00D45B6A">
        <w:rPr>
          <w:rFonts w:ascii="Consolas" w:hAnsi="Consolas" w:cs="Consolas" w:hint="eastAsia"/>
          <w:color w:val="FF0000"/>
          <w:kern w:val="0"/>
          <w:szCs w:val="24"/>
        </w:rPr>
        <w:t>红色</w:t>
      </w:r>
      <w:r w:rsidRPr="00D45B6A">
        <w:rPr>
          <w:rFonts w:ascii="Consolas" w:hAnsi="Consolas" w:cs="Consolas" w:hint="eastAsia"/>
          <w:color w:val="008080"/>
          <w:kern w:val="0"/>
          <w:szCs w:val="24"/>
        </w:rPr>
        <w:t>标注的配置，这个跟</w:t>
      </w:r>
      <w:r>
        <w:rPr>
          <w:rFonts w:ascii="Consolas" w:hAnsi="Consolas" w:cs="Consolas" w:hint="eastAsia"/>
          <w:color w:val="008080"/>
          <w:kern w:val="0"/>
          <w:szCs w:val="24"/>
        </w:rPr>
        <w:t>独立部署的区别。</w:t>
      </w:r>
      <w:r w:rsidR="0040360F">
        <w:rPr>
          <w:rFonts w:ascii="Consolas" w:hAnsi="Consolas" w:cs="Consolas"/>
          <w:color w:val="008080"/>
          <w:kern w:val="0"/>
          <w:szCs w:val="24"/>
        </w:rPr>
        <w:br w:type="page"/>
      </w:r>
    </w:p>
    <w:p w:rsidR="00D45B6A" w:rsidRDefault="00D45B6A" w:rsidP="00D45B6A">
      <w:pPr>
        <w:pStyle w:val="1"/>
      </w:pPr>
      <w:bookmarkStart w:id="6" w:name="_Toc342404937"/>
      <w:r w:rsidRPr="00D45B6A">
        <w:rPr>
          <w:rFonts w:hint="eastAsia"/>
        </w:rPr>
        <w:lastRenderedPageBreak/>
        <w:t>独立部署</w:t>
      </w:r>
      <w:bookmarkEnd w:id="6"/>
    </w:p>
    <w:p w:rsidR="00D45B6A" w:rsidRDefault="00D45B6A" w:rsidP="00D45B6A">
      <w:pPr>
        <w:spacing w:before="120" w:after="120"/>
        <w:ind w:firstLine="480"/>
      </w:pPr>
      <w:r>
        <w:rPr>
          <w:rFonts w:hint="eastAsia"/>
        </w:rPr>
        <w:t>开始使用</w:t>
      </w:r>
      <w:r>
        <w:rPr>
          <w:rFonts w:hint="eastAsia"/>
        </w:rPr>
        <w:t>ActiveMQ</w:t>
      </w:r>
      <w:r>
        <w:rPr>
          <w:rFonts w:hint="eastAsia"/>
        </w:rPr>
        <w:t>并不难。你只要启动代理器并确保它能接受连接和发送消息。</w:t>
      </w:r>
      <w:r>
        <w:rPr>
          <w:rFonts w:hint="eastAsia"/>
        </w:rPr>
        <w:t>ActiveMQ</w:t>
      </w:r>
      <w:r>
        <w:rPr>
          <w:rFonts w:hint="eastAsia"/>
        </w:rPr>
        <w:t>有一些自带的例子。</w:t>
      </w:r>
    </w:p>
    <w:p w:rsidR="00D45B6A" w:rsidRDefault="00D45B6A" w:rsidP="00D45B6A">
      <w:pPr>
        <w:spacing w:before="120" w:after="120"/>
        <w:ind w:firstLine="480"/>
      </w:pPr>
      <w:r>
        <w:rPr>
          <w:rFonts w:hint="eastAsia"/>
        </w:rPr>
        <w:t>在这部分，你将下载和安装</w:t>
      </w:r>
      <w:r>
        <w:rPr>
          <w:rFonts w:hint="eastAsia"/>
        </w:rPr>
        <w:t>Java SE</w:t>
      </w:r>
      <w:r>
        <w:rPr>
          <w:rFonts w:hint="eastAsia"/>
        </w:rPr>
        <w:t>，下载和安装</w:t>
      </w:r>
      <w:r>
        <w:rPr>
          <w:rFonts w:hint="eastAsia"/>
        </w:rPr>
        <w:t>ActiveMQ</w:t>
      </w:r>
      <w:r>
        <w:rPr>
          <w:rFonts w:hint="eastAsia"/>
        </w:rPr>
        <w:t>，检查</w:t>
      </w:r>
      <w:r>
        <w:rPr>
          <w:rFonts w:hint="eastAsia"/>
        </w:rPr>
        <w:t>ActiveMQ</w:t>
      </w:r>
      <w:r>
        <w:rPr>
          <w:rFonts w:hint="eastAsia"/>
        </w:rPr>
        <w:t>目录，然后第一次启动</w:t>
      </w:r>
      <w:r>
        <w:rPr>
          <w:rFonts w:hint="eastAsia"/>
        </w:rPr>
        <w:t>ActiveMQ</w:t>
      </w:r>
      <w:r>
        <w:rPr>
          <w:rFonts w:hint="eastAsia"/>
        </w:rPr>
        <w:t>。所需工具包括</w:t>
      </w:r>
      <w:r>
        <w:rPr>
          <w:rFonts w:hint="eastAsia"/>
        </w:rPr>
        <w:t>JDK1.5+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。</w:t>
      </w:r>
    </w:p>
    <w:p w:rsidR="00D45B6A" w:rsidRDefault="00D45B6A" w:rsidP="00D45B6A">
      <w:pPr>
        <w:pStyle w:val="2"/>
      </w:pPr>
      <w:bookmarkStart w:id="7" w:name="_Toc342404938"/>
      <w:r>
        <w:rPr>
          <w:rFonts w:hint="eastAsia"/>
        </w:rPr>
        <w:t>ActiveMQ</w:t>
      </w:r>
      <w:r>
        <w:rPr>
          <w:rFonts w:hint="eastAsia"/>
        </w:rPr>
        <w:t>下载和安装</w:t>
      </w:r>
      <w:bookmarkEnd w:id="7"/>
    </w:p>
    <w:p w:rsidR="00D45B6A" w:rsidRDefault="00D45B6A" w:rsidP="00491BDA">
      <w:pPr>
        <w:spacing w:before="120" w:after="120"/>
        <w:ind w:firstLine="480"/>
      </w:pPr>
      <w:r w:rsidRPr="00BD4DEE">
        <w:rPr>
          <w:rFonts w:hint="eastAsia"/>
        </w:rPr>
        <w:t>ActiveMQ</w:t>
      </w:r>
      <w:r w:rsidRPr="00BD4DEE">
        <w:rPr>
          <w:rFonts w:hint="eastAsia"/>
        </w:rPr>
        <w:t>可以从</w:t>
      </w:r>
      <w:r w:rsidRPr="00BD4DEE">
        <w:rPr>
          <w:rFonts w:hint="eastAsia"/>
        </w:rPr>
        <w:t>Apache ActiveMQ</w:t>
      </w:r>
      <w:r w:rsidRPr="00BD4DEE">
        <w:rPr>
          <w:rFonts w:hint="eastAsia"/>
        </w:rPr>
        <w:t>网站下，</w:t>
      </w:r>
      <w:r w:rsidRPr="00BD4DEE">
        <w:rPr>
          <w:rFonts w:hint="eastAsia"/>
        </w:rPr>
        <w:t xml:space="preserve">URL: </w:t>
      </w:r>
      <w:hyperlink r:id="rId13" w:history="1">
        <w:r w:rsidRPr="00D45B6A">
          <w:rPr>
            <w:rStyle w:val="aa"/>
          </w:rPr>
          <w:t>http://activemq.apache.org/download.html</w:t>
        </w:r>
      </w:hyperlink>
      <w:r>
        <w:rPr>
          <w:rFonts w:hint="eastAsia"/>
        </w:rPr>
        <w:t>目前最新版本是</w:t>
      </w:r>
      <w:r w:rsidR="00A530AD" w:rsidRPr="00BD4DEE">
        <w:rPr>
          <w:rFonts w:hint="eastAsia"/>
        </w:rPr>
        <w:t>5.</w:t>
      </w:r>
      <w:r w:rsidR="00A530AD">
        <w:rPr>
          <w:rFonts w:hint="eastAsia"/>
        </w:rPr>
        <w:t>7.0</w:t>
      </w:r>
      <w:r w:rsidR="00A530AD">
        <w:rPr>
          <w:rFonts w:hint="eastAsia"/>
        </w:rPr>
        <w:t>。</w:t>
      </w:r>
      <w:r w:rsidRPr="00BD4DEE">
        <w:rPr>
          <w:rFonts w:hint="eastAsia"/>
        </w:rPr>
        <w:t>点击地址到</w:t>
      </w:r>
      <w:r w:rsidRPr="00BD4DEE">
        <w:rPr>
          <w:rFonts w:hint="eastAsia"/>
        </w:rPr>
        <w:t>5.</w:t>
      </w:r>
      <w:r w:rsidR="00A530AD">
        <w:rPr>
          <w:rFonts w:hint="eastAsia"/>
        </w:rPr>
        <w:t>7.0</w:t>
      </w:r>
      <w:r w:rsidRPr="00BD4DEE">
        <w:rPr>
          <w:rFonts w:hint="eastAsia"/>
        </w:rPr>
        <w:t>版本，你可以看到</w:t>
      </w:r>
      <w:r w:rsidRPr="00BD4DEE">
        <w:rPr>
          <w:rFonts w:hint="eastAsia"/>
        </w:rPr>
        <w:t>tar</w:t>
      </w:r>
      <w:r w:rsidRPr="00BD4DEE">
        <w:rPr>
          <w:rFonts w:hint="eastAsia"/>
        </w:rPr>
        <w:t>和</w:t>
      </w:r>
      <w:r w:rsidRPr="00BD4DEE">
        <w:rPr>
          <w:rFonts w:hint="eastAsia"/>
        </w:rPr>
        <w:t>zip</w:t>
      </w:r>
      <w:r w:rsidRPr="00BD4DEE">
        <w:rPr>
          <w:rFonts w:hint="eastAsia"/>
        </w:rPr>
        <w:t>格式包。</w:t>
      </w:r>
    </w:p>
    <w:p w:rsidR="00D45B6A" w:rsidRDefault="00D45B6A" w:rsidP="00491BDA">
      <w:pPr>
        <w:spacing w:before="120" w:after="120"/>
        <w:ind w:firstLineChars="250" w:firstLine="600"/>
        <w:jc w:val="left"/>
      </w:pPr>
      <w:r>
        <w:rPr>
          <w:rFonts w:hint="eastAsia"/>
          <w:noProof/>
        </w:rPr>
        <w:drawing>
          <wp:inline distT="0" distB="0" distL="0" distR="0">
            <wp:extent cx="5154529" cy="910269"/>
            <wp:effectExtent l="19050" t="0" r="8021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489" cy="9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DEE">
        <w:rPr>
          <w:rFonts w:hint="eastAsia"/>
        </w:rPr>
        <w:t>（</w:t>
      </w:r>
      <w:r w:rsidRPr="00BD4DEE">
        <w:rPr>
          <w:rFonts w:hint="eastAsia"/>
        </w:rPr>
        <w:t>tar</w:t>
      </w:r>
      <w:r w:rsidRPr="00BD4DEE">
        <w:rPr>
          <w:rFonts w:hint="eastAsia"/>
        </w:rPr>
        <w:t>包是</w:t>
      </w:r>
      <w:r w:rsidRPr="00BD4DEE">
        <w:rPr>
          <w:rFonts w:hint="eastAsia"/>
        </w:rPr>
        <w:t>Linux</w:t>
      </w:r>
      <w:r w:rsidRPr="00BD4DEE">
        <w:rPr>
          <w:rFonts w:hint="eastAsia"/>
        </w:rPr>
        <w:t>和</w:t>
      </w:r>
      <w:r w:rsidRPr="00BD4DEE">
        <w:rPr>
          <w:rFonts w:hint="eastAsia"/>
        </w:rPr>
        <w:t>Unix</w:t>
      </w:r>
      <w:r w:rsidRPr="00BD4DEE">
        <w:rPr>
          <w:rFonts w:hint="eastAsia"/>
        </w:rPr>
        <w:t>，</w:t>
      </w:r>
      <w:r w:rsidRPr="00BD4DEE">
        <w:rPr>
          <w:rFonts w:hint="eastAsia"/>
        </w:rPr>
        <w:t>zip</w:t>
      </w:r>
      <w:r w:rsidRPr="00BD4DEE">
        <w:rPr>
          <w:rFonts w:hint="eastAsia"/>
        </w:rPr>
        <w:t>是</w:t>
      </w:r>
      <w:r w:rsidRPr="00BD4DEE">
        <w:rPr>
          <w:rFonts w:hint="eastAsia"/>
        </w:rPr>
        <w:t>Windows</w:t>
      </w:r>
      <w:r w:rsidRPr="00BD4DEE">
        <w:rPr>
          <w:rFonts w:hint="eastAsia"/>
        </w:rPr>
        <w:t>）。下载完后解压。我的解压到了</w:t>
      </w:r>
      <w:r w:rsidRPr="00D45B6A">
        <w:t>D:\apache-activemq-5.7.0</w:t>
      </w:r>
      <w:r>
        <w:rPr>
          <w:rFonts w:hint="eastAsia"/>
        </w:rPr>
        <w:t>目录。目录详细如下：</w:t>
      </w:r>
    </w:p>
    <w:p w:rsidR="00D45B6A" w:rsidRPr="00D45B6A" w:rsidRDefault="00D45B6A" w:rsidP="00D45B6A">
      <w:r>
        <w:rPr>
          <w:rFonts w:hint="eastAsia"/>
          <w:noProof/>
        </w:rPr>
        <w:drawing>
          <wp:inline distT="0" distB="0" distL="0" distR="0">
            <wp:extent cx="2595813" cy="265496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65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LICENSE----Apache Software Foundation(ASF)</w:t>
      </w:r>
      <w:r w:rsidRPr="00BD4DEE">
        <w:t>要求的一个文件</w:t>
      </w:r>
      <w:r w:rsidRPr="00BD4DEE">
        <w:t>.</w:t>
      </w:r>
      <w:r w:rsidRPr="00BD4DEE">
        <w:t>包含</w:t>
      </w:r>
      <w:r w:rsidRPr="00BD4DEE">
        <w:t>ActiveMQ</w:t>
      </w:r>
      <w:r w:rsidRPr="00BD4DEE">
        <w:t>使用的所有库的许可证</w:t>
      </w:r>
      <w:r w:rsidRPr="00BD4DEE">
        <w:t>.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NOTICE----ASF</w:t>
      </w:r>
      <w:r w:rsidRPr="00BD4DEE">
        <w:t>要求的另一个文件</w:t>
      </w:r>
      <w:r w:rsidRPr="00BD4DEE">
        <w:t>.</w:t>
      </w:r>
      <w:r w:rsidRPr="00BD4DEE">
        <w:t>包含</w:t>
      </w:r>
      <w:r w:rsidRPr="00BD4DEE">
        <w:t>ActiveMQ</w:t>
      </w:r>
      <w:r w:rsidRPr="00BD4DEE">
        <w:t>使用的所有库的版权信息</w:t>
      </w:r>
      <w:r w:rsidRPr="00BD4DEE">
        <w:t>.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 xml:space="preserve">README.txt </w:t>
      </w:r>
      <w:r w:rsidRPr="00BD4DEE">
        <w:t>一个包含一些</w:t>
      </w:r>
      <w:r w:rsidRPr="00BD4DEE">
        <w:t>URL</w:t>
      </w:r>
      <w:r w:rsidRPr="00BD4DEE">
        <w:t>的文档</w:t>
      </w:r>
      <w:r w:rsidRPr="00BD4DEE">
        <w:t>,</w:t>
      </w:r>
      <w:r w:rsidRPr="00BD4DEE">
        <w:t>使新手可以使用</w:t>
      </w:r>
      <w:r w:rsidRPr="00BD4DEE">
        <w:t>ActiveMQ.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lastRenderedPageBreak/>
        <w:t>WebConsole-README.txt----</w:t>
      </w:r>
      <w:r w:rsidRPr="00BD4DEE">
        <w:t>包含使用</w:t>
      </w:r>
      <w:r w:rsidRPr="00BD4DEE">
        <w:t>ActiveMQ web console</w:t>
      </w:r>
      <w:r w:rsidRPr="00BD4DEE">
        <w:t>使用说明</w:t>
      </w:r>
      <w:r w:rsidRPr="00BD4DEE">
        <w:t>.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>
        <w:t>activemq-all-5.</w:t>
      </w:r>
      <w:r>
        <w:rPr>
          <w:rFonts w:hint="eastAsia"/>
        </w:rPr>
        <w:t>7.0</w:t>
      </w:r>
      <w:r w:rsidRPr="00BD4DEE">
        <w:t>.jar---</w:t>
      </w:r>
      <w:r w:rsidRPr="00BD4DEE">
        <w:t>一个</w:t>
      </w:r>
      <w:r w:rsidRPr="00BD4DEE">
        <w:t>jar</w:t>
      </w:r>
      <w:r w:rsidRPr="00BD4DEE">
        <w:t>包包含</w:t>
      </w:r>
      <w:r w:rsidRPr="00BD4DEE">
        <w:t>ActiveMQ</w:t>
      </w:r>
      <w:r w:rsidRPr="00BD4DEE">
        <w:t>所有东西。放在这里是方便你使用它。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bin----</w:t>
      </w:r>
      <w:r w:rsidRPr="00BD4DEE">
        <w:t>包含二进制或可运行文件。</w:t>
      </w:r>
      <w:r w:rsidRPr="00BD4DEE">
        <w:t>ActiveMQ</w:t>
      </w:r>
      <w:r w:rsidRPr="00BD4DEE">
        <w:t>启动脚本就放在里面。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>
        <w:rPr>
          <w:rFonts w:hint="eastAsia"/>
        </w:rPr>
        <w:t>c</w:t>
      </w:r>
      <w:r w:rsidRPr="00BD4DEE">
        <w:t>onf--ActiveMQ</w:t>
      </w:r>
      <w:r w:rsidRPr="00BD4DEE">
        <w:t>所有的配置信息。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data--</w:t>
      </w:r>
      <w:r w:rsidRPr="00BD4DEE">
        <w:t>日志和持久化文件存储地方。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docs--</w:t>
      </w:r>
      <w:r w:rsidRPr="00BD4DEE">
        <w:t>包含一个简单的</w:t>
      </w:r>
      <w:r w:rsidRPr="00BD4DEE">
        <w:t>index.html</w:t>
      </w:r>
      <w:r w:rsidRPr="00BD4DEE">
        <w:t>，该文件指向</w:t>
      </w:r>
      <w:r w:rsidRPr="00BD4DEE">
        <w:t>ActiveMQ</w:t>
      </w:r>
      <w:r w:rsidRPr="00BD4DEE">
        <w:t>网站。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example----ActiveMQ</w:t>
      </w:r>
      <w:r w:rsidRPr="00BD4DEE">
        <w:t>例子。我们用这些例子来简单的测试</w:t>
      </w:r>
      <w:r w:rsidRPr="00BD4DEE">
        <w:t>ActiveMQ</w:t>
      </w:r>
      <w:r w:rsidRPr="00BD4DEE">
        <w:t>。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lib----</w:t>
      </w:r>
      <w:r w:rsidRPr="00BD4DEE">
        <w:t>所有</w:t>
      </w:r>
      <w:r w:rsidRPr="00BD4DEE">
        <w:t>ActiveMQ</w:t>
      </w:r>
      <w:r w:rsidRPr="00BD4DEE">
        <w:t>所需库。</w:t>
      </w:r>
    </w:p>
    <w:p w:rsidR="00D45B6A" w:rsidRPr="00BD4DEE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>
        <w:rPr>
          <w:rFonts w:hint="eastAsia"/>
        </w:rPr>
        <w:t>u</w:t>
      </w:r>
      <w:r w:rsidRPr="00BD4DEE">
        <w:t>ser-guide.html----</w:t>
      </w:r>
      <w:r w:rsidRPr="00BD4DEE">
        <w:t>一个简单指引启动</w:t>
      </w:r>
      <w:r w:rsidRPr="00BD4DEE">
        <w:t>ActiveMQ</w:t>
      </w:r>
      <w:r w:rsidRPr="00BD4DEE">
        <w:t>和运行例子。</w:t>
      </w:r>
    </w:p>
    <w:p w:rsidR="00D45B6A" w:rsidRDefault="00D45B6A" w:rsidP="00D45B6A">
      <w:pPr>
        <w:pStyle w:val="a4"/>
        <w:numPr>
          <w:ilvl w:val="0"/>
          <w:numId w:val="8"/>
        </w:numPr>
        <w:spacing w:before="120" w:after="120"/>
        <w:ind w:firstLineChars="0"/>
      </w:pPr>
      <w:r w:rsidRPr="00BD4DEE">
        <w:t>webapps----ActiveMQ web console</w:t>
      </w:r>
      <w:r w:rsidRPr="00BD4DEE">
        <w:t>和一些网络演示。</w:t>
      </w:r>
    </w:p>
    <w:p w:rsidR="00D45B6A" w:rsidRDefault="00D45B6A" w:rsidP="00D45B6A">
      <w:pPr>
        <w:pStyle w:val="2"/>
      </w:pPr>
      <w:bookmarkStart w:id="8" w:name="_Toc342404939"/>
      <w:r>
        <w:rPr>
          <w:rFonts w:hint="eastAsia"/>
        </w:rPr>
        <w:t>配置文件修改</w:t>
      </w:r>
      <w:bookmarkEnd w:id="8"/>
    </w:p>
    <w:p w:rsidR="00D45B6A" w:rsidRDefault="00D45B6A" w:rsidP="00D45B6A">
      <w:r>
        <w:rPr>
          <w:rFonts w:hint="eastAsia"/>
        </w:rPr>
        <w:t>在</w:t>
      </w:r>
      <w:r>
        <w:rPr>
          <w:sz w:val="21"/>
          <w:szCs w:val="21"/>
        </w:rPr>
        <w:t>/</w:t>
      </w:r>
      <w:r w:rsidRPr="00E0035F">
        <w:rPr>
          <w:sz w:val="21"/>
          <w:szCs w:val="21"/>
        </w:rPr>
        <w:t>resources</w:t>
      </w:r>
      <w:r>
        <w:rPr>
          <w:sz w:val="21"/>
          <w:szCs w:val="21"/>
        </w:rPr>
        <w:t>/</w:t>
      </w:r>
      <w:r w:rsidRPr="00E0035F">
        <w:rPr>
          <w:sz w:val="21"/>
          <w:szCs w:val="21"/>
        </w:rPr>
        <w:t>app-jms.xml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配置文件。修改如下配置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/>
          <w:color w:val="3F5FBF"/>
          <w:kern w:val="0"/>
          <w:szCs w:val="24"/>
        </w:rPr>
        <w:t>独立部署</w:t>
      </w:r>
      <w:r>
        <w:rPr>
          <w:rFonts w:ascii="Consolas" w:hAnsi="Consolas" w:cs="Consolas"/>
          <w:color w:val="3F5FBF"/>
          <w:kern w:val="0"/>
          <w:szCs w:val="24"/>
        </w:rPr>
        <w:t>activeMq</w:t>
      </w:r>
      <w:r>
        <w:rPr>
          <w:rFonts w:ascii="Consolas" w:hAnsi="Consolas" w:cs="Consolas"/>
          <w:color w:val="3F5FBF"/>
          <w:kern w:val="0"/>
          <w:szCs w:val="24"/>
        </w:rPr>
        <w:t>消息容器</w:t>
      </w:r>
      <w:r>
        <w:rPr>
          <w:rFonts w:ascii="Consolas" w:hAnsi="Consolas" w:cs="Consolas"/>
          <w:color w:val="3F5FBF"/>
          <w:kern w:val="0"/>
          <w:szCs w:val="24"/>
        </w:rPr>
        <w:t>--&gt;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amq:broker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useJmx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persistent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amq:persistenceAdapter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amq:jdbcPersistenceAdapter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"jdbcAdapter"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dataSource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"#dataSource"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createTablesOnStartup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useDatabaseLock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amq:persistenceAdapter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amq:transportConnectors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amq:transportConnector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uri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45B6A">
        <w:rPr>
          <w:rFonts w:ascii="Consolas" w:hAnsi="Consolas" w:cs="Consolas"/>
          <w:i/>
          <w:iCs/>
          <w:color w:val="FF0000"/>
          <w:kern w:val="0"/>
          <w:szCs w:val="24"/>
        </w:rPr>
        <w:t>tcp://localhost:</w:t>
      </w:r>
      <w:r w:rsidRPr="00D45B6A">
        <w:rPr>
          <w:rFonts w:ascii="Consolas" w:hAnsi="Consolas" w:cs="Consolas" w:hint="eastAsia"/>
          <w:i/>
          <w:iCs/>
          <w:color w:val="FF0000"/>
          <w:kern w:val="0"/>
          <w:szCs w:val="24"/>
        </w:rPr>
        <w:t>0</w:t>
      </w:r>
      <w:r w:rsidRPr="00D45B6A">
        <w:rPr>
          <w:rFonts w:ascii="Consolas" w:hAnsi="Consolas" w:cs="Consolas"/>
          <w:i/>
          <w:iCs/>
          <w:color w:val="FF0000"/>
          <w:kern w:val="0"/>
          <w:szCs w:val="24"/>
        </w:rPr>
        <w:t>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amq:transportConnectors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amq:broker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</w:t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独立部署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jms</w:t>
      </w:r>
      <w:r>
        <w:rPr>
          <w:rFonts w:ascii="Consolas" w:hAnsi="Consolas" w:cs="Consolas"/>
          <w:color w:val="3F5FBF"/>
          <w:kern w:val="0"/>
          <w:szCs w:val="24"/>
        </w:rPr>
        <w:t>连接工厂</w:t>
      </w:r>
      <w:r>
        <w:rPr>
          <w:rFonts w:ascii="Consolas" w:hAnsi="Consolas" w:cs="Consolas"/>
          <w:color w:val="3F5FBF"/>
          <w:kern w:val="0"/>
          <w:szCs w:val="24"/>
        </w:rPr>
        <w:t xml:space="preserve">    --&gt;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amq:connectionFactory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id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"simpleJmsConnectionFactory"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brokerURL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45B6A">
        <w:rPr>
          <w:rFonts w:ascii="Consolas" w:hAnsi="Consolas" w:cs="Consolas"/>
          <w:i/>
          <w:iCs/>
          <w:color w:val="FF0000"/>
          <w:kern w:val="0"/>
          <w:szCs w:val="24"/>
        </w:rPr>
        <w:t>tcp:// localhost:61616?wireFormat.maxInactivityDuration=0"</w:t>
      </w:r>
      <w:r w:rsidRPr="00D45B6A">
        <w:rPr>
          <w:rFonts w:ascii="Consolas" w:hAnsi="Consolas" w:cs="Consolas"/>
          <w:i/>
          <w:iCs/>
          <w:color w:val="2A00FF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</w:t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独立部署的</w:t>
      </w:r>
      <w:r>
        <w:rPr>
          <w:rFonts w:ascii="Consolas" w:hAnsi="Consolas" w:cs="Consolas"/>
          <w:color w:val="3F5FBF"/>
          <w:kern w:val="0"/>
          <w:szCs w:val="24"/>
        </w:rPr>
        <w:t xml:space="preserve">activeMQ  </w:t>
      </w:r>
    </w:p>
    <w:p w:rsidR="00D45B6A" w:rsidRDefault="00D45B6A" w:rsidP="00D45B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&lt;amq:connectionFactory id="simpleJmsConnectionFactory" brokerURL="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tcp</w:t>
      </w:r>
      <w:r>
        <w:rPr>
          <w:rFonts w:ascii="Consolas" w:hAnsi="Consolas" w:cs="Consolas"/>
          <w:color w:val="3F5FBF"/>
          <w:kern w:val="0"/>
          <w:szCs w:val="24"/>
        </w:rPr>
        <w:t>://{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4"/>
        </w:rPr>
        <w:t>}:61616?wireFormat.maxInactivityDuration=0" /&gt;</w:t>
      </w:r>
    </w:p>
    <w:p w:rsidR="00D45B6A" w:rsidRDefault="00D45B6A" w:rsidP="001058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65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--&gt;</w:t>
      </w:r>
    </w:p>
    <w:p w:rsidR="00D45B6A" w:rsidRDefault="00D45B6A" w:rsidP="00D45B6A">
      <w:pPr>
        <w:rPr>
          <w:rFonts w:ascii="Consolas" w:hAnsi="Consolas" w:cs="Consolas"/>
          <w:color w:val="3F5FBF"/>
          <w:kern w:val="0"/>
          <w:szCs w:val="24"/>
        </w:rPr>
      </w:pPr>
    </w:p>
    <w:p w:rsidR="00D45B6A" w:rsidRDefault="00D45B6A" w:rsidP="00D45B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 w:hint="eastAsia"/>
          <w:color w:val="008080"/>
          <w:kern w:val="0"/>
          <w:szCs w:val="24"/>
        </w:rPr>
        <w:lastRenderedPageBreak/>
        <w:t>注意：</w:t>
      </w:r>
      <w:r w:rsidRPr="00D45B6A">
        <w:rPr>
          <w:rFonts w:ascii="Consolas" w:hAnsi="Consolas" w:cs="Consolas" w:hint="eastAsia"/>
          <w:color w:val="FF0000"/>
          <w:kern w:val="0"/>
          <w:szCs w:val="24"/>
        </w:rPr>
        <w:t>红色</w:t>
      </w:r>
      <w:r w:rsidRPr="00D45B6A">
        <w:rPr>
          <w:rFonts w:ascii="Consolas" w:hAnsi="Consolas" w:cs="Consolas" w:hint="eastAsia"/>
          <w:color w:val="008080"/>
          <w:kern w:val="0"/>
          <w:szCs w:val="24"/>
        </w:rPr>
        <w:t>标注的配置，这个跟</w:t>
      </w:r>
      <w:r>
        <w:rPr>
          <w:rFonts w:ascii="Consolas" w:hAnsi="Consolas" w:cs="Consolas" w:hint="eastAsia"/>
          <w:color w:val="008080"/>
          <w:kern w:val="0"/>
          <w:szCs w:val="24"/>
        </w:rPr>
        <w:t>嵌入式部署的区别。</w:t>
      </w:r>
    </w:p>
    <w:p w:rsidR="00D45B6A" w:rsidRDefault="00D45B6A" w:rsidP="00D45B6A">
      <w:pPr>
        <w:pStyle w:val="a5"/>
        <w:ind w:firstLine="480"/>
        <w:rPr>
          <w:kern w:val="0"/>
        </w:rPr>
      </w:pPr>
      <w:r>
        <w:rPr>
          <w:rFonts w:hint="eastAsia"/>
          <w:kern w:val="0"/>
        </w:rPr>
        <w:t>配置说明：</w:t>
      </w:r>
    </w:p>
    <w:p w:rsidR="00D45B6A" w:rsidRPr="00D45B6A" w:rsidRDefault="00D45B6A" w:rsidP="00D45B6A">
      <w:pPr>
        <w:pStyle w:val="a5"/>
        <w:ind w:firstLine="480"/>
        <w:rPr>
          <w:kern w:val="0"/>
        </w:rPr>
      </w:pPr>
      <w:r w:rsidRPr="00D45B6A">
        <w:rPr>
          <w:rFonts w:hint="eastAsia"/>
          <w:color w:val="FF0000"/>
          <w:kern w:val="0"/>
        </w:rPr>
        <w:t xml:space="preserve">{ip} </w:t>
      </w:r>
      <w:r w:rsidRPr="00D45B6A">
        <w:rPr>
          <w:rFonts w:hint="eastAsia"/>
          <w:kern w:val="0"/>
        </w:rPr>
        <w:t>是</w:t>
      </w:r>
      <w:r w:rsidRPr="00D45B6A">
        <w:rPr>
          <w:kern w:val="0"/>
        </w:rPr>
        <w:t>部署服务器的</w:t>
      </w:r>
      <w:r w:rsidRPr="00D45B6A">
        <w:rPr>
          <w:kern w:val="0"/>
        </w:rPr>
        <w:t>IP</w:t>
      </w:r>
      <w:r w:rsidRPr="00D45B6A">
        <w:rPr>
          <w:kern w:val="0"/>
        </w:rPr>
        <w:t>的地址如果跟项目</w:t>
      </w:r>
      <w:r>
        <w:rPr>
          <w:rFonts w:hint="eastAsia"/>
          <w:kern w:val="0"/>
        </w:rPr>
        <w:t>部署</w:t>
      </w:r>
      <w:r w:rsidRPr="00D45B6A">
        <w:rPr>
          <w:kern w:val="0"/>
        </w:rPr>
        <w:t>同一个服务器则为</w:t>
      </w:r>
      <w:r w:rsidRPr="00D45B6A">
        <w:rPr>
          <w:kern w:val="0"/>
          <w:u w:val="single"/>
        </w:rPr>
        <w:t>localhost</w:t>
      </w:r>
      <w:r w:rsidRPr="00D45B6A">
        <w:rPr>
          <w:kern w:val="0"/>
        </w:rPr>
        <w:t>或</w:t>
      </w:r>
      <w:r w:rsidRPr="00D45B6A">
        <w:rPr>
          <w:kern w:val="0"/>
        </w:rPr>
        <w:t>127.0.0.1</w:t>
      </w:r>
    </w:p>
    <w:p w:rsidR="00D45B6A" w:rsidRDefault="00D45B6A" w:rsidP="00D45B6A">
      <w:pPr>
        <w:pStyle w:val="a5"/>
        <w:ind w:firstLine="480"/>
      </w:pPr>
      <w:r w:rsidRPr="00D45B6A">
        <w:rPr>
          <w:rFonts w:hint="eastAsia"/>
          <w:color w:val="FF0000"/>
          <w:kern w:val="0"/>
        </w:rPr>
        <w:t>端口</w:t>
      </w:r>
      <w:r w:rsidRPr="00D45B6A">
        <w:rPr>
          <w:rFonts w:hint="eastAsia"/>
          <w:kern w:val="0"/>
        </w:rPr>
        <w:t xml:space="preserve"> </w:t>
      </w:r>
      <w:r w:rsidRPr="00D45B6A">
        <w:rPr>
          <w:rFonts w:hint="eastAsia"/>
          <w:kern w:val="0"/>
        </w:rPr>
        <w:t>默认端口是</w:t>
      </w:r>
      <w:r w:rsidRPr="00D45B6A">
        <w:rPr>
          <w:rFonts w:hint="eastAsia"/>
          <w:kern w:val="0"/>
        </w:rPr>
        <w:t xml:space="preserve"> </w:t>
      </w:r>
      <w:r w:rsidRPr="00D45B6A">
        <w:rPr>
          <w:kern w:val="0"/>
        </w:rPr>
        <w:t>61616</w:t>
      </w:r>
      <w:r w:rsidRPr="00D45B6A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一般情况不需要修改，</w:t>
      </w:r>
      <w:r w:rsidR="0010589D">
        <w:rPr>
          <w:rFonts w:hint="eastAsia"/>
          <w:kern w:val="0"/>
        </w:rPr>
        <w:t>如果要修改请在</w:t>
      </w:r>
      <w:r>
        <w:rPr>
          <w:rFonts w:hint="eastAsia"/>
        </w:rPr>
        <w:t>c</w:t>
      </w:r>
      <w:r w:rsidRPr="00BD4DEE">
        <w:t>onf</w:t>
      </w:r>
      <w:r>
        <w:rPr>
          <w:rFonts w:hint="eastAsia"/>
        </w:rPr>
        <w:t>目录下</w:t>
      </w:r>
      <w:r w:rsidR="0010589D" w:rsidRPr="0010589D">
        <w:t>activemq.xml</w:t>
      </w:r>
      <w:r w:rsidR="0010589D">
        <w:rPr>
          <w:rFonts w:hint="eastAsia"/>
        </w:rPr>
        <w:t>文件修改</w:t>
      </w:r>
      <w:r>
        <w:rPr>
          <w:rFonts w:hint="eastAsia"/>
        </w:rPr>
        <w:t>端口。</w:t>
      </w:r>
    </w:p>
    <w:p w:rsidR="00D45B6A" w:rsidRDefault="00D45B6A" w:rsidP="00D45B6A">
      <w:pPr>
        <w:pStyle w:val="2"/>
      </w:pPr>
      <w:bookmarkStart w:id="9" w:name="_Toc342404940"/>
      <w:r w:rsidRPr="00BD4DEE">
        <w:t>启动</w:t>
      </w:r>
      <w:r w:rsidRPr="00BD4DEE">
        <w:t>ActiveMQ</w:t>
      </w:r>
      <w:bookmarkEnd w:id="9"/>
    </w:p>
    <w:p w:rsidR="00D45B6A" w:rsidRDefault="00D45B6A" w:rsidP="00D45B6A">
      <w:pPr>
        <w:spacing w:before="120" w:after="120"/>
        <w:ind w:firstLine="480"/>
      </w:pPr>
      <w:r w:rsidRPr="00BD4DEE">
        <w:rPr>
          <w:rFonts w:hint="eastAsia"/>
        </w:rPr>
        <w:t>启动</w:t>
      </w:r>
      <w:r w:rsidRPr="00BD4DEE">
        <w:rPr>
          <w:rFonts w:hint="eastAsia"/>
        </w:rPr>
        <w:t>ActiveMQ</w:t>
      </w:r>
      <w:r>
        <w:rPr>
          <w:rFonts w:hint="eastAsia"/>
        </w:rPr>
        <w:t>：</w:t>
      </w:r>
      <w:r w:rsidRPr="00BD4DEE">
        <w:rPr>
          <w:rFonts w:hint="eastAsia"/>
        </w:rPr>
        <w:t>在</w:t>
      </w:r>
      <w:r>
        <w:rPr>
          <w:rFonts w:hint="eastAsia"/>
        </w:rPr>
        <w:t>cmd</w:t>
      </w:r>
      <w:r w:rsidRPr="00BD4DEE">
        <w:rPr>
          <w:rFonts w:hint="eastAsia"/>
        </w:rPr>
        <w:t>命令行中输入一下命令，或者直接运行</w:t>
      </w:r>
      <w:r w:rsidRPr="00BD4DEE">
        <w:rPr>
          <w:rFonts w:hint="eastAsia"/>
        </w:rPr>
        <w:t>bin</w:t>
      </w:r>
      <w:r w:rsidRPr="00BD4DEE">
        <w:rPr>
          <w:rFonts w:hint="eastAsia"/>
        </w:rPr>
        <w:t>目录下的</w:t>
      </w:r>
      <w:r w:rsidRPr="00BD4DEE">
        <w:rPr>
          <w:rFonts w:hint="eastAsia"/>
        </w:rPr>
        <w:t>activemq.bat</w:t>
      </w:r>
      <w:r w:rsidRPr="00BD4DEE">
        <w:rPr>
          <w:rFonts w:hint="eastAsia"/>
        </w:rPr>
        <w:t>文件</w:t>
      </w:r>
    </w:p>
    <w:p w:rsidR="00D45B6A" w:rsidRPr="00BD4DEE" w:rsidRDefault="00D45B6A" w:rsidP="00D45B6A">
      <w:pPr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4095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6A" w:rsidRDefault="00D45B6A" w:rsidP="00D45B6A">
      <w:pPr>
        <w:spacing w:before="120" w:after="120"/>
        <w:ind w:firstLine="480"/>
      </w:pPr>
      <w:r w:rsidRPr="00BD4DEE">
        <w:rPr>
          <w:rFonts w:hint="eastAsia"/>
        </w:rPr>
        <w:t>刚才的命令启动了</w:t>
      </w:r>
      <w:r w:rsidRPr="00BD4DEE">
        <w:rPr>
          <w:rFonts w:hint="eastAsia"/>
        </w:rPr>
        <w:t>ActiveMQ</w:t>
      </w:r>
      <w:r w:rsidRPr="00BD4DEE">
        <w:rPr>
          <w:rFonts w:hint="eastAsia"/>
        </w:rPr>
        <w:t>代理器和一些连接器，使得客户端可以通过一些诸如</w:t>
      </w:r>
      <w:r w:rsidRPr="00BD4DEE">
        <w:rPr>
          <w:rFonts w:hint="eastAsia"/>
        </w:rPr>
        <w:t>TCP</w:t>
      </w:r>
      <w:r w:rsidRPr="00BD4DEE">
        <w:rPr>
          <w:rFonts w:hint="eastAsia"/>
        </w:rPr>
        <w:t>，</w:t>
      </w:r>
      <w:r w:rsidRPr="00BD4DEE">
        <w:rPr>
          <w:rFonts w:hint="eastAsia"/>
        </w:rPr>
        <w:t>SSL</w:t>
      </w:r>
      <w:r w:rsidRPr="00BD4DEE">
        <w:rPr>
          <w:rFonts w:hint="eastAsia"/>
        </w:rPr>
        <w:t>，</w:t>
      </w:r>
      <w:r w:rsidRPr="00BD4DEE">
        <w:rPr>
          <w:rFonts w:hint="eastAsia"/>
        </w:rPr>
        <w:t>STOMP</w:t>
      </w:r>
      <w:r w:rsidRPr="00BD4DEE">
        <w:rPr>
          <w:rFonts w:hint="eastAsia"/>
        </w:rPr>
        <w:t>，</w:t>
      </w:r>
      <w:r w:rsidRPr="00BD4DEE">
        <w:rPr>
          <w:rFonts w:hint="eastAsia"/>
        </w:rPr>
        <w:t>XMPP</w:t>
      </w:r>
      <w:r w:rsidRPr="00BD4DEE">
        <w:rPr>
          <w:rFonts w:hint="eastAsia"/>
        </w:rPr>
        <w:t>协议连接进来。请注意现在</w:t>
      </w:r>
      <w:r w:rsidRPr="00BD4DEE">
        <w:rPr>
          <w:rFonts w:hint="eastAsia"/>
        </w:rPr>
        <w:t>ActiveMQ</w:t>
      </w:r>
      <w:r w:rsidRPr="00BD4DEE">
        <w:rPr>
          <w:rFonts w:hint="eastAsia"/>
        </w:rPr>
        <w:t>已经启动，并且客户端可以通过</w:t>
      </w:r>
      <w:r w:rsidRPr="00BD4DEE">
        <w:rPr>
          <w:rFonts w:hint="eastAsia"/>
        </w:rPr>
        <w:t>TCP 61616</w:t>
      </w:r>
      <w:r w:rsidRPr="00BD4DEE">
        <w:rPr>
          <w:rFonts w:hint="eastAsia"/>
        </w:rPr>
        <w:t>端口连接进来。最好的方法是使用</w:t>
      </w:r>
      <w:r w:rsidRPr="00BD4DEE">
        <w:rPr>
          <w:rFonts w:hint="eastAsia"/>
        </w:rPr>
        <w:t>ActiveMQ</w:t>
      </w:r>
      <w:r w:rsidRPr="00BD4DEE">
        <w:rPr>
          <w:rFonts w:hint="eastAsia"/>
        </w:rPr>
        <w:t>自带的例子来发送和接收消息</w:t>
      </w:r>
      <w:r>
        <w:rPr>
          <w:rFonts w:hint="eastAsia"/>
        </w:rPr>
        <w:t>。</w:t>
      </w:r>
    </w:p>
    <w:p w:rsidR="00D45B6A" w:rsidRDefault="00D45B6A" w:rsidP="00D45B6A">
      <w:pPr>
        <w:spacing w:before="120" w:after="120"/>
        <w:ind w:firstLine="480"/>
      </w:pPr>
      <w:r>
        <w:rPr>
          <w:rFonts w:hint="eastAsia"/>
        </w:rPr>
        <w:t>启动</w:t>
      </w:r>
      <w:r w:rsidRPr="00BD4DEE">
        <w:rPr>
          <w:rFonts w:hint="eastAsia"/>
        </w:rPr>
        <w:t>ActiveMQ</w:t>
      </w:r>
      <w:r>
        <w:rPr>
          <w:rFonts w:hint="eastAsia"/>
        </w:rPr>
        <w:t>成功后，启动项目，如果没有启动</w:t>
      </w:r>
      <w:r w:rsidRPr="00BD4DEE">
        <w:rPr>
          <w:rFonts w:hint="eastAsia"/>
        </w:rPr>
        <w:t>ActiveMQ</w:t>
      </w:r>
      <w:r>
        <w:rPr>
          <w:rFonts w:hint="eastAsia"/>
        </w:rPr>
        <w:t xml:space="preserve"> </w:t>
      </w:r>
      <w:r>
        <w:rPr>
          <w:rFonts w:hint="eastAsia"/>
        </w:rPr>
        <w:t>就启动了项目会出现一些异常日志。</w:t>
      </w:r>
    </w:p>
    <w:p w:rsidR="00D45B6A" w:rsidRPr="00D45B6A" w:rsidRDefault="00D45B6A" w:rsidP="00D45B6A">
      <w:pPr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776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B6A" w:rsidRPr="00D45B6A" w:rsidSect="00D45B6A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CE" w:rsidRDefault="001511CE" w:rsidP="002D17F7">
      <w:r>
        <w:separator/>
      </w:r>
    </w:p>
  </w:endnote>
  <w:endnote w:type="continuationSeparator" w:id="1">
    <w:p w:rsidR="001511CE" w:rsidRDefault="001511CE" w:rsidP="002D1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6A" w:rsidRDefault="00D45B6A">
    <w:pPr>
      <w:pStyle w:val="a8"/>
      <w:jc w:val="right"/>
    </w:pPr>
    <w:r>
      <w:rPr>
        <w:rFonts w:hint="eastAsia"/>
      </w:rPr>
      <w:t>第</w:t>
    </w:r>
    <w:sdt>
      <w:sdtPr>
        <w:id w:val="15784511"/>
        <w:docPartObj>
          <w:docPartGallery w:val="Page Numbers (Bottom of Page)"/>
          <w:docPartUnique/>
        </w:docPartObj>
      </w:sdtPr>
      <w:sdtContent>
        <w:fldSimple w:instr=" PAGE   \* MERGEFORMAT ">
          <w:r w:rsidR="00A530AD" w:rsidRPr="00A530AD">
            <w:rPr>
              <w:noProof/>
              <w:lang w:val="zh-CN"/>
            </w:rPr>
            <w:t>7</w:t>
          </w:r>
        </w:fldSimple>
        <w:r>
          <w:rPr>
            <w:rFonts w:hint="eastAsia"/>
          </w:rPr>
          <w:t>页</w:t>
        </w:r>
      </w:sdtContent>
    </w:sdt>
  </w:p>
  <w:p w:rsidR="00D45B6A" w:rsidRDefault="00D45B6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6A" w:rsidRDefault="00D45B6A">
    <w:pPr>
      <w:pStyle w:val="a8"/>
      <w:jc w:val="right"/>
    </w:pPr>
    <w:r>
      <w:rPr>
        <w:rFonts w:hint="eastAsia"/>
      </w:rPr>
      <w:t>第</w:t>
    </w:r>
    <w:sdt>
      <w:sdtPr>
        <w:id w:val="15784507"/>
        <w:docPartObj>
          <w:docPartGallery w:val="Page Numbers (Bottom of Page)"/>
          <w:docPartUnique/>
        </w:docPartObj>
      </w:sdtPr>
      <w:sdtContent>
        <w:fldSimple w:instr=" PAGE   \* MERGEFORMAT ">
          <w:r w:rsidR="00507FB3" w:rsidRPr="00507FB3">
            <w:rPr>
              <w:noProof/>
              <w:lang w:val="zh-CN"/>
            </w:rPr>
            <w:t>1</w:t>
          </w:r>
        </w:fldSimple>
        <w:r>
          <w:rPr>
            <w:rFonts w:hint="eastAsia"/>
          </w:rPr>
          <w:t>页</w:t>
        </w:r>
      </w:sdtContent>
    </w:sdt>
  </w:p>
  <w:p w:rsidR="00D45B6A" w:rsidRDefault="00D45B6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CE" w:rsidRDefault="001511CE" w:rsidP="002D17F7">
      <w:r>
        <w:separator/>
      </w:r>
    </w:p>
  </w:footnote>
  <w:footnote w:type="continuationSeparator" w:id="1">
    <w:p w:rsidR="001511CE" w:rsidRDefault="001511CE" w:rsidP="002D17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7F7" w:rsidRDefault="002D17F7" w:rsidP="002D17F7">
    <w:pPr>
      <w:pStyle w:val="a7"/>
    </w:pP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  <w:lang w:eastAsia="en-US"/>
      </w:rPr>
      <w:t>BPMX3</w:t>
    </w: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 xml:space="preserve"> A</w:t>
    </w:r>
    <w:r w:rsidRPr="002D17F7">
      <w:rPr>
        <w:rFonts w:ascii="Times New Roman" w:eastAsia="宋体" w:hAnsi="Times New Roman" w:cs="Times New Roman"/>
        <w:noProof/>
        <w:color w:val="548DD4" w:themeColor="text2" w:themeTint="99"/>
        <w:kern w:val="0"/>
      </w:rPr>
      <w:t>ctiveM</w:t>
    </w: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 xml:space="preserve">Q </w:t>
    </w: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>嵌入式与独立部署指导说明</w:t>
    </w:r>
    <w:r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 xml:space="preserve">                              </w:t>
    </w:r>
    <w:r w:rsidRPr="002D17F7">
      <w:rPr>
        <w:rFonts w:ascii="Times New Roman" w:eastAsia="宋体" w:hAnsi="Times New Roman" w:cs="Times New Roman"/>
        <w:noProof/>
        <w:color w:val="548DD4" w:themeColor="text2" w:themeTint="99"/>
        <w:kern w:val="0"/>
      </w:rPr>
      <w:t xml:space="preserve"> </w:t>
    </w:r>
    <w:r w:rsidRPr="002D17F7">
      <w:rPr>
        <w:noProof/>
      </w:rPr>
      <w:drawing>
        <wp:inline distT="0" distB="0" distL="0" distR="0">
          <wp:extent cx="1143000" cy="371475"/>
          <wp:effectExtent l="19050" t="0" r="0" b="0"/>
          <wp:docPr id="6" name="图片 17" descr="v-align-all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v-align-all-bi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7F7" w:rsidRDefault="002D17F7">
    <w:pPr>
      <w:pStyle w:val="a7"/>
    </w:pP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  <w:lang w:eastAsia="en-US"/>
      </w:rPr>
      <w:t>BPMX3</w:t>
    </w: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 xml:space="preserve"> A</w:t>
    </w:r>
    <w:r w:rsidRPr="002D17F7">
      <w:rPr>
        <w:rFonts w:ascii="Times New Roman" w:eastAsia="宋体" w:hAnsi="Times New Roman" w:cs="Times New Roman"/>
        <w:noProof/>
        <w:color w:val="548DD4" w:themeColor="text2" w:themeTint="99"/>
        <w:kern w:val="0"/>
      </w:rPr>
      <w:t>ctiveM</w:t>
    </w: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 xml:space="preserve">Q </w:t>
    </w:r>
    <w:r w:rsidRPr="002D17F7"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>嵌入式与独立部署指导说明</w:t>
    </w:r>
    <w:r>
      <w:rPr>
        <w:rFonts w:ascii="Times New Roman" w:eastAsia="宋体" w:hAnsi="Times New Roman" w:cs="Times New Roman" w:hint="eastAsia"/>
        <w:noProof/>
        <w:color w:val="548DD4" w:themeColor="text2" w:themeTint="99"/>
        <w:kern w:val="0"/>
      </w:rPr>
      <w:t xml:space="preserve">                              </w:t>
    </w:r>
    <w:r w:rsidRPr="002D17F7">
      <w:rPr>
        <w:rFonts w:ascii="Times New Roman" w:eastAsia="宋体" w:hAnsi="Times New Roman" w:cs="Times New Roman"/>
        <w:noProof/>
        <w:color w:val="548DD4" w:themeColor="text2" w:themeTint="99"/>
        <w:kern w:val="0"/>
      </w:rPr>
      <w:t xml:space="preserve"> </w:t>
    </w:r>
    <w:r w:rsidRPr="002D17F7">
      <w:rPr>
        <w:noProof/>
      </w:rPr>
      <w:drawing>
        <wp:inline distT="0" distB="0" distL="0" distR="0">
          <wp:extent cx="1143000" cy="371475"/>
          <wp:effectExtent l="19050" t="0" r="0" b="0"/>
          <wp:docPr id="5" name="图片 17" descr="v-align-all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v-align-all-bi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2D2481F"/>
    <w:multiLevelType w:val="hybridMultilevel"/>
    <w:tmpl w:val="410E1A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35D0066"/>
    <w:multiLevelType w:val="hybridMultilevel"/>
    <w:tmpl w:val="F8E058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7F7"/>
    <w:rsid w:val="000F4490"/>
    <w:rsid w:val="0010589D"/>
    <w:rsid w:val="001511CE"/>
    <w:rsid w:val="00183E62"/>
    <w:rsid w:val="001F16C6"/>
    <w:rsid w:val="002D17F7"/>
    <w:rsid w:val="00372E79"/>
    <w:rsid w:val="00376791"/>
    <w:rsid w:val="003777B9"/>
    <w:rsid w:val="0040360F"/>
    <w:rsid w:val="00491BDA"/>
    <w:rsid w:val="004D5852"/>
    <w:rsid w:val="00500696"/>
    <w:rsid w:val="00507FB3"/>
    <w:rsid w:val="006D253E"/>
    <w:rsid w:val="0072407C"/>
    <w:rsid w:val="00736B77"/>
    <w:rsid w:val="007F0518"/>
    <w:rsid w:val="009569B1"/>
    <w:rsid w:val="00A530AD"/>
    <w:rsid w:val="00AD63A1"/>
    <w:rsid w:val="00B26D70"/>
    <w:rsid w:val="00C33EEA"/>
    <w:rsid w:val="00D45B6A"/>
    <w:rsid w:val="00D512EB"/>
    <w:rsid w:val="00DF60BE"/>
    <w:rsid w:val="00E0592C"/>
    <w:rsid w:val="00EB43C3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Balloon Text"/>
    <w:basedOn w:val="a0"/>
    <w:link w:val="Char"/>
    <w:uiPriority w:val="99"/>
    <w:semiHidden/>
    <w:unhideWhenUsed/>
    <w:rsid w:val="002D17F7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2D17F7"/>
    <w:rPr>
      <w:sz w:val="18"/>
      <w:szCs w:val="18"/>
    </w:rPr>
  </w:style>
  <w:style w:type="paragraph" w:customStyle="1" w:styleId="TableData">
    <w:name w:val="TableData"/>
    <w:basedOn w:val="a0"/>
    <w:rsid w:val="002D17F7"/>
    <w:pPr>
      <w:widowControl/>
      <w:spacing w:beforeLines="50" w:afterLines="50"/>
      <w:ind w:firstLine="113"/>
      <w:jc w:val="center"/>
    </w:pPr>
    <w:rPr>
      <w:rFonts w:ascii="Arial" w:eastAsia="宋体" w:hAnsi="Arial" w:cs="Times New Roman"/>
      <w:kern w:val="0"/>
      <w:sz w:val="18"/>
      <w:szCs w:val="20"/>
      <w:lang w:val="en-AU" w:eastAsia="en-US"/>
    </w:rPr>
  </w:style>
  <w:style w:type="paragraph" w:styleId="a7">
    <w:name w:val="header"/>
    <w:basedOn w:val="a0"/>
    <w:link w:val="Char0"/>
    <w:uiPriority w:val="99"/>
    <w:unhideWhenUsed/>
    <w:rsid w:val="002D1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D17F7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2D1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D17F7"/>
    <w:rPr>
      <w:sz w:val="18"/>
      <w:szCs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2D17F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2D17F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372E79"/>
    <w:pPr>
      <w:widowControl/>
      <w:tabs>
        <w:tab w:val="left" w:pos="10"/>
        <w:tab w:val="left" w:pos="105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2D17F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Document Map"/>
    <w:basedOn w:val="a0"/>
    <w:link w:val="Char2"/>
    <w:uiPriority w:val="99"/>
    <w:semiHidden/>
    <w:unhideWhenUsed/>
    <w:rsid w:val="002D17F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2D17F7"/>
    <w:rPr>
      <w:rFonts w:ascii="宋体" w:eastAsia="宋体"/>
      <w:sz w:val="18"/>
      <w:szCs w:val="18"/>
    </w:rPr>
  </w:style>
  <w:style w:type="character" w:styleId="aa">
    <w:name w:val="Hyperlink"/>
    <w:basedOn w:val="a1"/>
    <w:uiPriority w:val="99"/>
    <w:unhideWhenUsed/>
    <w:rsid w:val="00D45B6A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D45B6A"/>
  </w:style>
  <w:style w:type="paragraph" w:customStyle="1" w:styleId="ab">
    <w:name w:val="二级"/>
    <w:link w:val="Char3"/>
    <w:rsid w:val="00D45B6A"/>
    <w:pPr>
      <w:spacing w:before="156" w:after="156"/>
      <w:ind w:firstLine="435"/>
    </w:pPr>
    <w:rPr>
      <w:rFonts w:ascii="Times New Roman" w:eastAsia="宋体" w:hAnsi="Times New Roman" w:cs="Times New Roman"/>
      <w:b/>
      <w:sz w:val="28"/>
      <w:szCs w:val="24"/>
    </w:rPr>
  </w:style>
  <w:style w:type="character" w:customStyle="1" w:styleId="Char3">
    <w:name w:val="二级 Char"/>
    <w:basedOn w:val="a1"/>
    <w:link w:val="ab"/>
    <w:rsid w:val="00D45B6A"/>
    <w:rPr>
      <w:rFonts w:ascii="Times New Roman" w:eastAsia="宋体" w:hAnsi="Times New Roman" w:cs="Times New Roman"/>
      <w:b/>
      <w:sz w:val="28"/>
      <w:szCs w:val="24"/>
    </w:rPr>
  </w:style>
  <w:style w:type="character" w:styleId="ac">
    <w:name w:val="FollowedHyperlink"/>
    <w:basedOn w:val="a1"/>
    <w:uiPriority w:val="99"/>
    <w:semiHidden/>
    <w:unhideWhenUsed/>
    <w:rsid w:val="00D45B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ctivemq.apache.org/downloa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EFCAB-ACFB-484C-9900-17D61D91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96</TotalTime>
  <Pages>9</Pages>
  <Words>861</Words>
  <Characters>4912</Characters>
  <Application>Microsoft Office Word</Application>
  <DocSecurity>0</DocSecurity>
  <Lines>40</Lines>
  <Paragraphs>11</Paragraphs>
  <ScaleCrop>false</ScaleCrop>
  <Company>Sky123.Org</Company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超级管理员</cp:lastModifiedBy>
  <cp:revision>14</cp:revision>
  <dcterms:created xsi:type="dcterms:W3CDTF">2012-12-04T07:49:00Z</dcterms:created>
  <dcterms:modified xsi:type="dcterms:W3CDTF">2012-12-07T07:06:00Z</dcterms:modified>
</cp:coreProperties>
</file>